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2EE" w:rsidRDefault="000272EE">
      <w:pPr>
        <w:rPr>
          <w:rFonts w:hint="eastAsia"/>
        </w:rPr>
      </w:pPr>
      <w:hyperlink r:id="rId4" w:history="1">
        <w:r>
          <w:rPr>
            <w:rStyle w:val="a4"/>
          </w:rPr>
          <w:t>http://www.dofactory.com/Connect/Connect.aspx</w:t>
        </w:r>
      </w:hyperlink>
    </w:p>
    <w:p w:rsidR="000272EE" w:rsidRDefault="000272EE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900"/>
        <w:gridCol w:w="6"/>
      </w:tblGrid>
      <w:tr w:rsidR="000272EE" w:rsidRPr="000272EE" w:rsidTr="000272EE">
        <w:trPr>
          <w:tblCellSpacing w:w="0" w:type="dxa"/>
        </w:trPr>
        <w:tc>
          <w:tcPr>
            <w:tcW w:w="0" w:type="auto"/>
            <w:hideMark/>
          </w:tcPr>
          <w:p w:rsidR="000272EE" w:rsidRPr="000272EE" w:rsidRDefault="000272EE" w:rsidP="000272EE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 w:line="245" w:lineRule="atLeast"/>
              <w:jc w:val="left"/>
              <w:outlineLvl w:val="0"/>
              <w:rPr>
                <w:rFonts w:ascii="Arial" w:eastAsia="굴림" w:hAnsi="Arial" w:cs="Arial"/>
                <w:b/>
                <w:bCs/>
                <w:color w:val="AA0000"/>
                <w:kern w:val="36"/>
                <w:sz w:val="22"/>
              </w:rPr>
            </w:pPr>
            <w:r w:rsidRPr="000272EE">
              <w:rPr>
                <w:rFonts w:ascii="Arial" w:eastAsia="굴림" w:hAnsi="Arial" w:cs="Arial"/>
                <w:b/>
                <w:bCs/>
                <w:color w:val="AA0000"/>
                <w:kern w:val="36"/>
                <w:sz w:val="22"/>
              </w:rPr>
              <w:t>database connection strings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00"/>
              <w:gridCol w:w="1500"/>
            </w:tblGrid>
            <w:tr w:rsidR="000272EE" w:rsidRPr="000272EE" w:rsidTr="000272EE">
              <w:trPr>
                <w:trHeight w:val="675"/>
                <w:tblCellSpacing w:w="0" w:type="dxa"/>
              </w:trPr>
              <w:tc>
                <w:tcPr>
                  <w:tcW w:w="5400" w:type="dxa"/>
                  <w:vAlign w:val="bottom"/>
                  <w:hideMark/>
                </w:tcPr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before="136" w:after="136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t>Find it hard to remember database connection strings?</w:t>
                  </w: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  <w:t>Well, you're not alone!  Here is an easy-to-use reference of connection strings for numerous databases and data stores.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line="384" w:lineRule="atLeast"/>
                    <w:jc w:val="righ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Cs w:val="20"/>
                    </w:rPr>
                    <w:drawing>
                      <wp:inline distT="0" distB="0" distL="0" distR="0">
                        <wp:extent cx="716280" cy="716280"/>
                        <wp:effectExtent l="19050" t="0" r="7620" b="0"/>
                        <wp:docPr id="142" name="ctl00_ContentPlaceHolder1_Image11" descr="http://www.dofactory.com/Images/773084_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tl00_ContentPlaceHolder1_Image11" descr="http://www.dofactory.com/Images/773084_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6280" cy="716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272EE" w:rsidRPr="000272EE" w:rsidRDefault="000272EE" w:rsidP="000272EE">
            <w:pPr>
              <w:widowControl/>
              <w:wordWrap/>
              <w:autoSpaceDE/>
              <w:autoSpaceDN/>
              <w:spacing w:line="245" w:lineRule="atLeast"/>
              <w:jc w:val="left"/>
              <w:rPr>
                <w:ins w:id="0" w:author="Unknown"/>
                <w:rFonts w:ascii="Arial" w:eastAsia="굴림" w:hAnsi="Arial" w:cs="Arial"/>
                <w:kern w:val="0"/>
                <w:szCs w:val="20"/>
              </w:rPr>
            </w:pPr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00" w:beforeAutospacing="1" w:after="100" w:afterAutospacing="1" w:line="245" w:lineRule="atLeast"/>
              <w:jc w:val="left"/>
              <w:outlineLvl w:val="2"/>
              <w:rPr>
                <w:ins w:id="1" w:author="Unknown"/>
                <w:rFonts w:ascii="Arial" w:eastAsia="굴림" w:hAnsi="Arial" w:cs="Arial"/>
                <w:b/>
                <w:bCs/>
                <w:kern w:val="0"/>
                <w:szCs w:val="20"/>
              </w:rPr>
            </w:pPr>
            <w:ins w:id="2" w:author="Unknown">
              <w:r w:rsidRPr="000272EE">
                <w:rPr>
                  <w:rFonts w:ascii="Arial" w:eastAsia="굴림" w:hAnsi="Arial" w:cs="Arial"/>
                  <w:b/>
                  <w:bCs/>
                  <w:kern w:val="0"/>
                  <w:szCs w:val="20"/>
                </w:rPr>
                <w:t>select your database</w:t>
              </w:r>
            </w:ins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30"/>
              <w:gridCol w:w="2070"/>
              <w:gridCol w:w="2300"/>
            </w:tblGrid>
            <w:tr w:rsidR="000272EE" w:rsidRPr="000272EE" w:rsidTr="000272EE">
              <w:trPr>
                <w:tblCellSpacing w:w="0" w:type="dxa"/>
              </w:trPr>
              <w:tc>
                <w:tcPr>
                  <w:tcW w:w="2475" w:type="dxa"/>
                  <w:tcMar>
                    <w:top w:w="0" w:type="dxa"/>
                    <w:left w:w="272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58"/>
                  </w:tblGrid>
                  <w:tr w:rsidR="000272EE" w:rsidRPr="000272EE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Cs w:val="20"/>
                          </w:rPr>
                          <w:drawing>
                            <wp:inline distT="0" distB="0" distL="0" distR="0">
                              <wp:extent cx="77470" cy="69215"/>
                              <wp:effectExtent l="19050" t="0" r="0" b="0"/>
                              <wp:docPr id="143" name="ctl00_ContentPlaceHolder1_Image1" descr="http://www.dofactory.com/Images/redarrow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ontentPlaceHolder1_Image1" descr="http://www.dofactory.com/Images/redarrow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7470" cy="69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t> </w:t>
                        </w:r>
                        <w:hyperlink r:id="rId7" w:anchor="sqlserver" w:history="1">
                          <w:r w:rsidRPr="000272EE">
                            <w:rPr>
                              <w:rFonts w:ascii="Arial" w:eastAsia="굴림" w:hAnsi="Arial" w:cs="Arial"/>
                              <w:color w:val="990000"/>
                              <w:kern w:val="0"/>
                              <w:u w:val="single"/>
                            </w:rPr>
                            <w:t>MS SQL Server</w:t>
                          </w:r>
                        </w:hyperlink>
                      </w:p>
                    </w:tc>
                  </w:tr>
                  <w:tr w:rsidR="000272EE" w:rsidRPr="000272EE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Cs w:val="20"/>
                          </w:rPr>
                          <w:drawing>
                            <wp:inline distT="0" distB="0" distL="0" distR="0">
                              <wp:extent cx="77470" cy="69215"/>
                              <wp:effectExtent l="19050" t="0" r="0" b="0"/>
                              <wp:docPr id="144" name="ctl00_ContentPlaceHolder1_Image6" descr="http://www.dofactory.com/Images/redarrow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ontentPlaceHolder1_Image6" descr="http://www.dofactory.com/Images/redarrow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7470" cy="69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t> </w:t>
                        </w:r>
                        <w:hyperlink r:id="rId8" w:anchor="sqlexpress" w:history="1">
                          <w:r w:rsidRPr="000272EE">
                            <w:rPr>
                              <w:rFonts w:ascii="Arial" w:eastAsia="굴림" w:hAnsi="Arial" w:cs="Arial"/>
                              <w:color w:val="990000"/>
                              <w:kern w:val="0"/>
                              <w:u w:val="single"/>
                            </w:rPr>
                            <w:t>MS SQL Express</w:t>
                          </w:r>
                        </w:hyperlink>
                      </w:p>
                    </w:tc>
                  </w:tr>
                  <w:tr w:rsidR="000272EE" w:rsidRPr="000272EE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Cs w:val="20"/>
                          </w:rPr>
                          <w:drawing>
                            <wp:inline distT="0" distB="0" distL="0" distR="0">
                              <wp:extent cx="77470" cy="69215"/>
                              <wp:effectExtent l="19050" t="0" r="0" b="0"/>
                              <wp:docPr id="145" name="ctl00_ContentPlaceHolder1_Image18" descr="http://www.dofactory.com/Images/redarrow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ontentPlaceHolder1_Image18" descr="http://www.dofactory.com/Images/redarrow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7470" cy="69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t> </w:t>
                        </w:r>
                        <w:hyperlink r:id="rId9" w:anchor="access" w:history="1">
                          <w:r w:rsidRPr="000272EE">
                            <w:rPr>
                              <w:rFonts w:ascii="Arial" w:eastAsia="굴림" w:hAnsi="Arial" w:cs="Arial"/>
                              <w:color w:val="990000"/>
                              <w:kern w:val="0"/>
                              <w:u w:val="single"/>
                            </w:rPr>
                            <w:t>MS Access</w:t>
                          </w:r>
                        </w:hyperlink>
                      </w:p>
                    </w:tc>
                  </w:tr>
                  <w:tr w:rsidR="000272EE" w:rsidRPr="000272EE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Cs w:val="20"/>
                          </w:rPr>
                          <w:drawing>
                            <wp:inline distT="0" distB="0" distL="0" distR="0">
                              <wp:extent cx="77470" cy="69215"/>
                              <wp:effectExtent l="19050" t="0" r="0" b="0"/>
                              <wp:docPr id="146" name="ctl00_ContentPlaceHolder1_Image2" descr="http://www.dofactory.com/Images/redarrow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ontentPlaceHolder1_Image2" descr="http://www.dofactory.com/Images/redarrow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7470" cy="69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t> </w:t>
                        </w:r>
                        <w:hyperlink r:id="rId10" w:anchor="oracle" w:history="1">
                          <w:r w:rsidRPr="000272EE">
                            <w:rPr>
                              <w:rFonts w:ascii="Arial" w:eastAsia="굴림" w:hAnsi="Arial" w:cs="Arial"/>
                              <w:color w:val="990000"/>
                              <w:kern w:val="0"/>
                              <w:u w:val="single"/>
                            </w:rPr>
                            <w:t>Oracle</w:t>
                          </w:r>
                        </w:hyperlink>
                      </w:p>
                    </w:tc>
                  </w:tr>
                  <w:tr w:rsidR="000272EE" w:rsidRPr="000272EE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Cs w:val="20"/>
                          </w:rPr>
                          <w:drawing>
                            <wp:inline distT="0" distB="0" distL="0" distR="0">
                              <wp:extent cx="77470" cy="69215"/>
                              <wp:effectExtent l="19050" t="0" r="0" b="0"/>
                              <wp:docPr id="147" name="ctl00_ContentPlaceHolder1_Image3" descr="http://www.dofactory.com/Images/redarrow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ontentPlaceHolder1_Image3" descr="http://www.dofactory.com/Images/redarrow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7470" cy="69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t> </w:t>
                        </w:r>
                        <w:hyperlink r:id="rId11" w:anchor="db2" w:history="1">
                          <w:r w:rsidRPr="000272EE">
                            <w:rPr>
                              <w:rFonts w:ascii="Arial" w:eastAsia="굴림" w:hAnsi="Arial" w:cs="Arial"/>
                              <w:color w:val="990000"/>
                              <w:kern w:val="0"/>
                              <w:u w:val="single"/>
                            </w:rPr>
                            <w:t>IBM DB2</w:t>
                          </w:r>
                        </w:hyperlink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</w:p>
              </w:tc>
              <w:tc>
                <w:tcPr>
                  <w:tcW w:w="2025" w:type="dxa"/>
                  <w:tcMar>
                    <w:top w:w="0" w:type="dxa"/>
                    <w:left w:w="272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98"/>
                  </w:tblGrid>
                  <w:tr w:rsidR="000272EE" w:rsidRPr="000272EE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Cs w:val="20"/>
                          </w:rPr>
                          <w:drawing>
                            <wp:inline distT="0" distB="0" distL="0" distR="0">
                              <wp:extent cx="77470" cy="69215"/>
                              <wp:effectExtent l="19050" t="0" r="0" b="0"/>
                              <wp:docPr id="148" name="ctl00_ContentPlaceHolder1_Image5" descr="http://www.dofactory.com/Images/redarrow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ontentPlaceHolder1_Image5" descr="http://www.dofactory.com/Images/redarrow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7470" cy="69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t> </w:t>
                        </w:r>
                        <w:hyperlink r:id="rId12" w:anchor="mysql" w:history="1">
                          <w:r w:rsidRPr="000272EE">
                            <w:rPr>
                              <w:rFonts w:ascii="Arial" w:eastAsia="굴림" w:hAnsi="Arial" w:cs="Arial"/>
                              <w:color w:val="990000"/>
                              <w:kern w:val="0"/>
                              <w:u w:val="single"/>
                            </w:rPr>
                            <w:t>MySql</w:t>
                          </w:r>
                        </w:hyperlink>
                      </w:p>
                    </w:tc>
                  </w:tr>
                  <w:tr w:rsidR="000272EE" w:rsidRPr="000272EE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Cs w:val="20"/>
                          </w:rPr>
                          <w:drawing>
                            <wp:inline distT="0" distB="0" distL="0" distR="0">
                              <wp:extent cx="77470" cy="69215"/>
                              <wp:effectExtent l="19050" t="0" r="0" b="0"/>
                              <wp:docPr id="149" name="ctl00_ContentPlaceHolder1_Image4" descr="http://www.dofactory.com/Images/redarrow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ontentPlaceHolder1_Image4" descr="http://www.dofactory.com/Images/redarrow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7470" cy="69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t> </w:t>
                        </w:r>
                        <w:hyperlink r:id="rId13" w:anchor="sybase" w:history="1">
                          <w:r w:rsidRPr="000272EE">
                            <w:rPr>
                              <w:rFonts w:ascii="Arial" w:eastAsia="굴림" w:hAnsi="Arial" w:cs="Arial"/>
                              <w:color w:val="990000"/>
                              <w:kern w:val="0"/>
                              <w:u w:val="single"/>
                            </w:rPr>
                            <w:t>Sybase</w:t>
                          </w:r>
                        </w:hyperlink>
                      </w:p>
                    </w:tc>
                  </w:tr>
                  <w:tr w:rsidR="000272EE" w:rsidRPr="000272EE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Cs w:val="20"/>
                          </w:rPr>
                          <w:drawing>
                            <wp:inline distT="0" distB="0" distL="0" distR="0">
                              <wp:extent cx="77470" cy="69215"/>
                              <wp:effectExtent l="19050" t="0" r="0" b="0"/>
                              <wp:docPr id="150" name="ctl00_ContentPlaceHolder1_Image19" descr="http://www.dofactory.com/Images/redarrow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ontentPlaceHolder1_Image19" descr="http://www.dofactory.com/Images/redarrow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7470" cy="69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t> </w:t>
                        </w:r>
                        <w:hyperlink r:id="rId14" w:anchor="interbase" w:history="1">
                          <w:r w:rsidRPr="000272EE">
                            <w:rPr>
                              <w:rFonts w:ascii="Arial" w:eastAsia="굴림" w:hAnsi="Arial" w:cs="Arial"/>
                              <w:color w:val="990000"/>
                              <w:kern w:val="0"/>
                              <w:u w:val="single"/>
                            </w:rPr>
                            <w:t>Interbase</w:t>
                          </w:r>
                        </w:hyperlink>
                      </w:p>
                    </w:tc>
                  </w:tr>
                  <w:tr w:rsidR="000272EE" w:rsidRPr="000272EE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Cs w:val="20"/>
                          </w:rPr>
                          <w:drawing>
                            <wp:inline distT="0" distB="0" distL="0" distR="0">
                              <wp:extent cx="77470" cy="69215"/>
                              <wp:effectExtent l="19050" t="0" r="0" b="0"/>
                              <wp:docPr id="151" name="ctl00_ContentPlaceHolder1_Image12" descr="http://www.dofactory.com/Images/redarrow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ontentPlaceHolder1_Image12" descr="http://www.dofactory.com/Images/redarrow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7470" cy="69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t> </w:t>
                        </w:r>
                        <w:hyperlink r:id="rId15" w:anchor="informix" w:history="1">
                          <w:r w:rsidRPr="000272EE">
                            <w:rPr>
                              <w:rFonts w:ascii="Arial" w:eastAsia="굴림" w:hAnsi="Arial" w:cs="Arial"/>
                              <w:color w:val="990000"/>
                              <w:kern w:val="0"/>
                              <w:u w:val="single"/>
                            </w:rPr>
                            <w:t>Informix</w:t>
                          </w:r>
                        </w:hyperlink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</w:p>
              </w:tc>
              <w:tc>
                <w:tcPr>
                  <w:tcW w:w="2250" w:type="dxa"/>
                  <w:tcMar>
                    <w:top w:w="0" w:type="dxa"/>
                    <w:left w:w="272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28"/>
                  </w:tblGrid>
                  <w:tr w:rsidR="000272EE" w:rsidRPr="000272EE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Cs w:val="20"/>
                          </w:rPr>
                          <w:drawing>
                            <wp:inline distT="0" distB="0" distL="0" distR="0">
                              <wp:extent cx="77470" cy="69215"/>
                              <wp:effectExtent l="19050" t="0" r="0" b="0"/>
                              <wp:docPr id="152" name="ctl00_ContentPlaceHolder1_Image15" descr="http://www.dofactory.com/Images/redarrow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ontentPlaceHolder1_Image15" descr="http://www.dofactory.com/Images/redarrow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7470" cy="69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t> </w:t>
                        </w:r>
                        <w:hyperlink r:id="rId16" w:anchor="excel" w:history="1">
                          <w:r w:rsidRPr="000272EE">
                            <w:rPr>
                              <w:rFonts w:ascii="Arial" w:eastAsia="굴림" w:hAnsi="Arial" w:cs="Arial"/>
                              <w:color w:val="990000"/>
                              <w:kern w:val="0"/>
                              <w:u w:val="single"/>
                            </w:rPr>
                            <w:t>Excel</w:t>
                          </w:r>
                        </w:hyperlink>
                      </w:p>
                    </w:tc>
                  </w:tr>
                  <w:tr w:rsidR="000272EE" w:rsidRPr="000272EE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Cs w:val="20"/>
                          </w:rPr>
                          <w:drawing>
                            <wp:inline distT="0" distB="0" distL="0" distR="0">
                              <wp:extent cx="77470" cy="69215"/>
                              <wp:effectExtent l="19050" t="0" r="0" b="0"/>
                              <wp:docPr id="153" name="ctl00_ContentPlaceHolder1_Image14" descr="http://www.dofactory.com/Images/redarrow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ontentPlaceHolder1_Image14" descr="http://www.dofactory.com/Images/redarrow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7470" cy="69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t> </w:t>
                        </w:r>
                        <w:hyperlink r:id="rId17" w:anchor="text" w:history="1">
                          <w:r w:rsidRPr="000272EE">
                            <w:rPr>
                              <w:rFonts w:ascii="Arial" w:eastAsia="굴림" w:hAnsi="Arial" w:cs="Arial"/>
                              <w:color w:val="990000"/>
                              <w:kern w:val="0"/>
                              <w:u w:val="single"/>
                            </w:rPr>
                            <w:t>Text</w:t>
                          </w:r>
                        </w:hyperlink>
                      </w:p>
                    </w:tc>
                  </w:tr>
                  <w:tr w:rsidR="000272EE" w:rsidRPr="000272EE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Cs w:val="20"/>
                          </w:rPr>
                          <w:drawing>
                            <wp:inline distT="0" distB="0" distL="0" distR="0">
                              <wp:extent cx="77470" cy="69215"/>
                              <wp:effectExtent l="19050" t="0" r="0" b="0"/>
                              <wp:docPr id="154" name="ctl00_ContentPlaceHolder1_Image20" descr="http://www.dofactory.com/Images/redarrow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ontentPlaceHolder1_Image20" descr="http://www.dofactory.com/Images/redarrow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7470" cy="69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t> </w:t>
                        </w:r>
                        <w:hyperlink r:id="rId18" w:anchor="dbase" w:history="1">
                          <w:r w:rsidRPr="000272EE">
                            <w:rPr>
                              <w:rFonts w:ascii="Arial" w:eastAsia="굴림" w:hAnsi="Arial" w:cs="Arial"/>
                              <w:color w:val="990000"/>
                              <w:kern w:val="0"/>
                              <w:u w:val="single"/>
                            </w:rPr>
                            <w:t>dBase Dbf</w:t>
                          </w:r>
                        </w:hyperlink>
                      </w:p>
                    </w:tc>
                  </w:tr>
                  <w:tr w:rsidR="000272EE" w:rsidRPr="000272EE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Cs w:val="20"/>
                          </w:rPr>
                          <w:drawing>
                            <wp:inline distT="0" distB="0" distL="0" distR="0">
                              <wp:extent cx="77470" cy="69215"/>
                              <wp:effectExtent l="19050" t="0" r="0" b="0"/>
                              <wp:docPr id="155" name="ctl00_ContentPlaceHolder1_Image13" descr="http://www.dofactory.com/Images/redarrow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ontentPlaceHolder1_Image13" descr="http://www.dofactory.com/Images/redarrow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7470" cy="69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t> </w:t>
                        </w:r>
                        <w:hyperlink r:id="rId19" w:anchor="foxpro" w:history="1">
                          <w:r w:rsidRPr="000272EE">
                            <w:rPr>
                              <w:rFonts w:ascii="Arial" w:eastAsia="굴림" w:hAnsi="Arial" w:cs="Arial"/>
                              <w:color w:val="990000"/>
                              <w:kern w:val="0"/>
                              <w:u w:val="single"/>
                            </w:rPr>
                            <w:t>Visual FoxPro</w:t>
                          </w:r>
                        </w:hyperlink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</w:p>
              </w:tc>
            </w:tr>
          </w:tbl>
          <w:p w:rsidR="000272EE" w:rsidRPr="000272EE" w:rsidRDefault="000272EE" w:rsidP="000272EE">
            <w:pPr>
              <w:widowControl/>
              <w:wordWrap/>
              <w:autoSpaceDE/>
              <w:autoSpaceDN/>
              <w:spacing w:after="240" w:line="245" w:lineRule="atLeast"/>
              <w:jc w:val="left"/>
              <w:rPr>
                <w:ins w:id="3" w:author="Unknown"/>
                <w:rFonts w:ascii="Arial" w:eastAsia="굴림" w:hAnsi="Arial" w:cs="Arial"/>
                <w:kern w:val="0"/>
                <w:szCs w:val="20"/>
              </w:rPr>
            </w:pPr>
            <w:ins w:id="4" w:author="Unknown"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br/>
                <w:t> </w:t>
              </w:r>
              <w:r w:rsidRPr="000272EE">
                <w:rPr>
                  <w:rFonts w:ascii="Arial" w:eastAsia="굴림" w:hAnsi="Arial" w:cs="Arial"/>
                  <w:kern w:val="0"/>
                </w:rPr>
                <w:t> </w:t>
              </w:r>
              <w:r w:rsidRPr="000272EE">
                <w:rPr>
                  <w:rFonts w:ascii="Verdana" w:eastAsia="굴림" w:hAnsi="Verdana" w:cs="Arial"/>
                  <w:color w:val="777777"/>
                  <w:kern w:val="0"/>
                  <w:sz w:val="16"/>
                  <w:szCs w:val="16"/>
                </w:rPr>
                <w:t>Code samples are in C#. You must provide the values in</w:t>
              </w:r>
              <w:r w:rsidRPr="000272EE">
                <w:rPr>
                  <w:rFonts w:ascii="Verdana" w:eastAsia="굴림" w:hAnsi="Verdana" w:cs="Arial"/>
                  <w:color w:val="777777"/>
                  <w:kern w:val="0"/>
                  <w:sz w:val="16"/>
                </w:rPr>
                <w:t> </w:t>
              </w:r>
              <w:r w:rsidRPr="000272EE">
                <w:rPr>
                  <w:rFonts w:ascii="굴림체" w:eastAsia="굴림체" w:hAnsi="굴림체" w:cs="굴림체"/>
                  <w:color w:val="FF0000"/>
                  <w:kern w:val="0"/>
                  <w:sz w:val="24"/>
                </w:rPr>
                <w:t>red</w:t>
              </w:r>
              <w:r w:rsidRPr="000272EE">
                <w:rPr>
                  <w:rFonts w:ascii="Arial" w:eastAsia="굴림" w:hAnsi="Arial" w:cs="Arial"/>
                  <w:kern w:val="0"/>
                </w:rPr>
                <w:t> </w:t>
              </w:r>
              <w:bookmarkStart w:id="5" w:name="sqlserver"/>
              <w:bookmarkEnd w:id="5"/>
            </w:ins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line="245" w:lineRule="atLeast"/>
              <w:jc w:val="left"/>
              <w:rPr>
                <w:ins w:id="6" w:author="Unknown"/>
                <w:rFonts w:ascii="Arial" w:eastAsia="굴림" w:hAnsi="Arial" w:cs="Arial"/>
                <w:kern w:val="0"/>
                <w:szCs w:val="20"/>
              </w:rPr>
            </w:pPr>
            <w:ins w:id="7" w:author="Unknown"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br/>
              </w:r>
            </w:ins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00" w:beforeAutospacing="1" w:after="100" w:afterAutospacing="1" w:line="245" w:lineRule="atLeast"/>
              <w:jc w:val="left"/>
              <w:outlineLvl w:val="2"/>
              <w:rPr>
                <w:ins w:id="8" w:author="Unknown"/>
                <w:rFonts w:ascii="Arial" w:eastAsia="굴림" w:hAnsi="Arial" w:cs="Arial"/>
                <w:b/>
                <w:bCs/>
                <w:kern w:val="0"/>
                <w:szCs w:val="20"/>
              </w:rPr>
            </w:pPr>
            <w:ins w:id="9" w:author="Unknown">
              <w:r w:rsidRPr="000272EE">
                <w:rPr>
                  <w:rFonts w:ascii="Arial" w:eastAsia="굴림" w:hAnsi="Arial" w:cs="Arial"/>
                  <w:b/>
                  <w:bCs/>
                  <w:kern w:val="0"/>
                  <w:szCs w:val="20"/>
                </w:rPr>
                <w:t>Microsoft SQL Server</w:t>
              </w:r>
            </w:ins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00"/>
            </w:tblGrid>
            <w:tr w:rsidR="000272EE" w:rsidRPr="000272EE" w:rsidTr="000272E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hyperlink r:id="rId20" w:anchor="_self1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DSN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"Dsn=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DsnName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21" w:anchor="_self2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lastRenderedPageBreak/>
                          <w:t>// ODBC -- Standard Connection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"Driver={SQL Server};"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"Server=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22" w:anchor="_self3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-- Trusted Connection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"Driver={SQL Server};"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"Server=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"Uid=;"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"Pwd=;";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or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"Driver={SQL Server};"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"Server=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lastRenderedPageBreak/>
                          <w:t>         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"Trusted_Connection=Yes;";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br/>
                  </w:r>
                  <w:hyperlink r:id="rId23" w:anchor="_self4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 -- Standard Connection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"Driver=SQLOLEDB;"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"Initial Catalog=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"User 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24" w:anchor="_self5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 -- Trusted Connection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"Driver=SQLOLEDB;"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"Initial Catalog=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"Integrated Security=SSPI;";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br/>
                  </w:r>
                  <w:hyperlink r:id="rId25" w:anchor="_self6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 -- via IP Address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"Driver=SQLOLEDB;"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"Network Library=DBMSSOCN;"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xxx.xxx.xxx.xxx,1433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"Initial Catalog=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"User 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26" w:anchor="_self7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.NET DataProvider -- Standard Connection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System.Data.SqlClient;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"Initial Catalog=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"User 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27" w:anchor="_self8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.NET DataProvider -- Trusted Connection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System.Data.SqlClient;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"Initial Catalog=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"Integrated Security=SSPI;";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28" w:anchor="_self9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.NET DataProvider -- via IP Address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System.Data.SqlClient;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"Network Library=DBMSSOCN;"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xxx.xxx.xxx.xxx,1433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"Initial Catalog=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"User 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</w:p>
              </w:tc>
            </w:tr>
          </w:tbl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36" w:after="136" w:line="384" w:lineRule="atLeast"/>
              <w:jc w:val="right"/>
              <w:rPr>
                <w:ins w:id="10" w:author="Unknown"/>
                <w:rFonts w:ascii="Arial" w:eastAsia="굴림" w:hAnsi="Arial" w:cs="Arial"/>
                <w:kern w:val="0"/>
                <w:szCs w:val="20"/>
              </w:rPr>
            </w:pPr>
            <w:bookmarkStart w:id="11" w:name="sqlexpress"/>
            <w:bookmarkEnd w:id="11"/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163830" cy="163830"/>
                  <wp:effectExtent l="19050" t="0" r="7620" b="0"/>
                  <wp:docPr id="156" name="그림 156" descr="http://www.dofactory.com/Images/up.gif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www.dofactory.com/Images/up.gif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ins w:id="12" w:author="Unknown"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begin"/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instrText xml:space="preserve"> HYPERLINK "http://www.dofactory.com/Connect/Connect.aspx" </w:instrTex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separate"/>
              </w:r>
              <w:r w:rsidRPr="000272EE">
                <w:rPr>
                  <w:rFonts w:ascii="Arial" w:eastAsia="굴림" w:hAnsi="Arial" w:cs="Arial"/>
                  <w:color w:val="000000"/>
                  <w:kern w:val="0"/>
                </w:rPr>
                <w:t>return to top</w: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end"/>
              </w:r>
            </w:ins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00" w:beforeAutospacing="1" w:after="100" w:afterAutospacing="1" w:line="245" w:lineRule="atLeast"/>
              <w:jc w:val="left"/>
              <w:outlineLvl w:val="2"/>
              <w:rPr>
                <w:ins w:id="13" w:author="Unknown"/>
                <w:rFonts w:ascii="Arial" w:eastAsia="굴림" w:hAnsi="Arial" w:cs="Arial"/>
                <w:b/>
                <w:bCs/>
                <w:kern w:val="0"/>
                <w:szCs w:val="20"/>
              </w:rPr>
            </w:pPr>
            <w:ins w:id="14" w:author="Unknown">
              <w:r w:rsidRPr="000272EE">
                <w:rPr>
                  <w:rFonts w:ascii="Arial" w:eastAsia="굴림" w:hAnsi="Arial" w:cs="Arial"/>
                  <w:b/>
                  <w:bCs/>
                  <w:kern w:val="0"/>
                  <w:szCs w:val="20"/>
                </w:rPr>
                <w:t>Microsoft Sql Express</w:t>
              </w:r>
            </w:ins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00"/>
            </w:tblGrid>
            <w:tr w:rsidR="000272EE" w:rsidRPr="000272EE" w:rsidTr="000272E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hyperlink r:id="rId30" w:anchor="_self11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.NET Data Provider -- Default Relative Path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lastRenderedPageBreak/>
                          <w:t>// Standard Connection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lastRenderedPageBreak/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System.Data.SqlClient;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"Data Source=.\SQLExpress;"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"User Instance=true;"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"User 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"AttachDbFilename=|DataDirectory|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DataBaseName.mdf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31" w:anchor="_self12x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.NET Data Provider -- Default Relative Path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Trusted Connection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System.Data.SqlClient;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"Data Source=.\SQLExpress;"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"User Instance=true;"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"Integrated Security=true;"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"AttachDbFilename=|DataDirectory|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DataBaseName.mdf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32" w:anchor="_self13x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.NET Data Provider -- Custom Relative Path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Standard Connection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lastRenderedPageBreak/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System.Data.SqlClient;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AppDomain.CurrentDomain.SetData(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"DataDirectory",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"C:\MyPath\"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"Data Source=.\SQLExpress;"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"User Instance=true;"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"User 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"AttachDbFilename=|DataDirectory|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DataBaseName.mdf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br/>
                  </w:r>
                  <w:hyperlink r:id="rId33" w:anchor="_self14x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.NET Data Provider -- Custom Relative Path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Trusted Connection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System.Data.SqlClient;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AppDomain.CurrentDomain.SetData(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"DataDirectory",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"C:\MyPath\"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"Data Source=.\SQLExpress;"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"User Instance=true;"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"Integrated Security=true;"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"AttachDbFilename=|DataDirectory|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DataBaseName.mdf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34" w:anchor="_self15x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.NET Data Provider -- Absolute Path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Standard Connection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System.Data.SqlClient;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"Data Source=.\SQLExpress;"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"User Instance=true;"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"User 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"AttachDbFilename=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C:\MyPath\DataBaseName.mdf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35" w:anchor="_self16x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.NET Data Provider -- Absolute Path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Trusted Connection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System.Data.SqlClient;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SqlConnection();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"Data Source=.\SQLExpress;"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"User Instance=true;"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"Integrated Security=true;"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"AttachDbFilename=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C:\MyPath\DataBaseName.mdf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</w:p>
              </w:tc>
            </w:tr>
          </w:tbl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36" w:after="136" w:line="384" w:lineRule="atLeast"/>
              <w:jc w:val="right"/>
              <w:rPr>
                <w:ins w:id="15" w:author="Unknown"/>
                <w:rFonts w:ascii="Arial" w:eastAsia="굴림" w:hAnsi="Arial" w:cs="Arial"/>
                <w:kern w:val="0"/>
                <w:szCs w:val="20"/>
              </w:rPr>
            </w:pPr>
            <w:bookmarkStart w:id="16" w:name="access"/>
            <w:bookmarkEnd w:id="16"/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163830" cy="163830"/>
                  <wp:effectExtent l="19050" t="0" r="7620" b="0"/>
                  <wp:docPr id="157" name="그림 157" descr="http://www.dofactory.com/Images/up.gif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www.dofactory.com/Images/up.gif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ins w:id="17" w:author="Unknown"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begin"/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instrText xml:space="preserve"> HYPERLINK "http://www.dofactory.com/Connect/Connect.aspx" </w:instrTex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separate"/>
              </w:r>
              <w:r w:rsidRPr="000272EE">
                <w:rPr>
                  <w:rFonts w:ascii="Arial" w:eastAsia="굴림" w:hAnsi="Arial" w:cs="Arial"/>
                  <w:color w:val="000000"/>
                  <w:kern w:val="0"/>
                </w:rPr>
                <w:t>return to top</w: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end"/>
              </w:r>
            </w:ins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00" w:beforeAutospacing="1" w:after="100" w:afterAutospacing="1" w:line="245" w:lineRule="atLeast"/>
              <w:jc w:val="left"/>
              <w:outlineLvl w:val="2"/>
              <w:rPr>
                <w:ins w:id="18" w:author="Unknown"/>
                <w:rFonts w:ascii="Arial" w:eastAsia="굴림" w:hAnsi="Arial" w:cs="Arial"/>
                <w:b/>
                <w:bCs/>
                <w:kern w:val="0"/>
                <w:szCs w:val="20"/>
              </w:rPr>
            </w:pPr>
            <w:ins w:id="19" w:author="Unknown">
              <w:r w:rsidRPr="000272EE">
                <w:rPr>
                  <w:rFonts w:ascii="Arial" w:eastAsia="굴림" w:hAnsi="Arial" w:cs="Arial"/>
                  <w:b/>
                  <w:bCs/>
                  <w:kern w:val="0"/>
                  <w:szCs w:val="20"/>
                </w:rPr>
                <w:t>Microsoft Access</w:t>
              </w:r>
            </w:ins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00"/>
            </w:tblGrid>
            <w:tr w:rsidR="000272EE" w:rsidRPr="000272EE" w:rsidTr="000272E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hyperlink r:id="rId36" w:anchor="_self11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DSN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 "Dsn=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DsnName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37" w:anchor="_self12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-- Standard Security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"Driver={Microsoft Access Driver (*.mdb)};"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"Dbq=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c:\myPath\myDb.mdb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"Uid=Admin;Pwd=;";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38" w:anchor="_self13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-- Workgroup (System Database)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"Driver={Microsoft Access Driver (*.mdb)};"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"Dbq=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c:\myPath\myDb.mdb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lastRenderedPageBreak/>
                          <w:t>    "SystemDb=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c:\myPath\myDb.mdw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br/>
                  </w:r>
                  <w:hyperlink r:id="rId39" w:anchor="_self14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-- Exclusive Use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"Driver={Microsoft Access Driver (*.mdb)};"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"Dbq=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c:\myPath\myDb.mdb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"Exclusive=1;";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"Uid=Admin;Pwd=;";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40" w:anchor="_self15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 with MS Jet -- Standard Security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"Provider=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Microsoft.Jet.OLEDB.4.0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c:\mypath\myDb.mdb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"User id=admin;"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"Password=";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41" w:anchor="_self16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 with MS Jet -- Workgroup (System Database)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"Provider=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Microsoft.Jet.OLEDB.4.0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c:\mypath\myDb.mdb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"System 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c:\mypath\myDb.mdw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42" w:anchor="_self17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 with MS Jet -- With Password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"Provider=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Microsoft.Jet.OLEDB.4.0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c:\mypath\myDb.mdb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"Database 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</w:p>
              </w:tc>
            </w:tr>
          </w:tbl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36" w:after="136" w:line="384" w:lineRule="atLeast"/>
              <w:jc w:val="right"/>
              <w:rPr>
                <w:ins w:id="20" w:author="Unknown"/>
                <w:rFonts w:ascii="Arial" w:eastAsia="굴림" w:hAnsi="Arial" w:cs="Arial"/>
                <w:kern w:val="0"/>
                <w:szCs w:val="20"/>
              </w:rPr>
            </w:pPr>
            <w:bookmarkStart w:id="21" w:name="oracle"/>
            <w:bookmarkEnd w:id="21"/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163830" cy="163830"/>
                  <wp:effectExtent l="19050" t="0" r="7620" b="0"/>
                  <wp:docPr id="158" name="그림 158" descr="http://www.dofactory.com/Images/up.gif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www.dofactory.com/Images/up.gif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ins w:id="22" w:author="Unknown"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begin"/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instrText xml:space="preserve"> HYPERLINK "http://www.dofactory.com/Connect/Connect.aspx" </w:instrTex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separate"/>
              </w:r>
              <w:r w:rsidRPr="000272EE">
                <w:rPr>
                  <w:rFonts w:ascii="Arial" w:eastAsia="굴림" w:hAnsi="Arial" w:cs="Arial"/>
                  <w:color w:val="000000"/>
                  <w:kern w:val="0"/>
                </w:rPr>
                <w:t>return to top</w: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end"/>
              </w:r>
            </w:ins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00" w:beforeAutospacing="1" w:after="100" w:afterAutospacing="1" w:line="245" w:lineRule="atLeast"/>
              <w:jc w:val="left"/>
              <w:outlineLvl w:val="2"/>
              <w:rPr>
                <w:ins w:id="23" w:author="Unknown"/>
                <w:rFonts w:ascii="Arial" w:eastAsia="굴림" w:hAnsi="Arial" w:cs="Arial"/>
                <w:b/>
                <w:bCs/>
                <w:kern w:val="0"/>
                <w:szCs w:val="20"/>
              </w:rPr>
            </w:pPr>
            <w:ins w:id="24" w:author="Unknown">
              <w:r w:rsidRPr="000272EE">
                <w:rPr>
                  <w:rFonts w:ascii="Arial" w:eastAsia="굴림" w:hAnsi="Arial" w:cs="Arial"/>
                  <w:b/>
                  <w:bCs/>
                  <w:kern w:val="0"/>
                  <w:szCs w:val="20"/>
                </w:rPr>
                <w:t>Oracle</w:t>
              </w:r>
            </w:ins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00"/>
            </w:tblGrid>
            <w:tr w:rsidR="000272EE" w:rsidRPr="000272EE" w:rsidTr="000272E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hyperlink r:id="rId43" w:anchor="_self21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DSN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lastRenderedPageBreak/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"Dsn=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DsnName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br/>
                  </w:r>
                  <w:hyperlink r:id="rId44" w:anchor="_self22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-- New Microsoft Driver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"Driver={Microsoft ODBC for Oracle};"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"Server=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OracleServer.world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45" w:anchor="_self33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-- Old Microsoft Driver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"Driver={Microsoft ODBC Driver for Oracle};"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"ConnectString=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OracleServer.world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lastRenderedPageBreak/>
                          <w:t>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br/>
                  </w:r>
                  <w:hyperlink r:id="rId46" w:anchor="_self34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-- Oracle Driver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"Driver={Oracle ODBC Driver};"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"Dbq=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myDataBase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define in tsnames.ora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47" w:anchor="_self35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 -- Microsoft Driver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"Driver=MSDAORA;"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"User 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48" w:anchor="_self36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 -- Oracle Driver -- Standard Connection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"Driver=OraOLEDB.Oracle;"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"User 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49" w:anchor="_self37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 -- Oracle Driver -- Trusted Connection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"Driver=OraOLEDB.Oracle;"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"OSAuthent=1;";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or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"Driver=OraOLEDB.Oracle;"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lastRenderedPageBreak/>
                          <w:t>  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"User id=/"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"Password=;";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br/>
                  </w:r>
                  <w:hyperlink r:id="rId50" w:anchor="_self38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.NET DataProvider from Microsoft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-- Standard Connection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System.Data.OracleClient;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OracleConnection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OracleConnection();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"User 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51" w:anchor="_self39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.NET DataProvider from Microsoft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-- Trusted Connection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System.Data.OracleClient;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OracleConnection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OracleConnection();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"Integrated Security=Yes;";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br/>
                  </w:r>
                  <w:hyperlink r:id="rId52" w:anchor="_self391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.NET DataProvider from Oracle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-- Standard Connection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Oracle.DataAccess.Client;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OracleConnection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OracleConnection();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"User 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53" w:anchor="_self392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.NET DataProvider from Oracle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-- Trusted Connection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Oracle.DataAccess.Client;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OracleConnection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OracleConnection();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"Integrated Security=Yes;";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</w:p>
              </w:tc>
            </w:tr>
          </w:tbl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36" w:after="136" w:line="384" w:lineRule="atLeast"/>
              <w:jc w:val="right"/>
              <w:rPr>
                <w:ins w:id="25" w:author="Unknown"/>
                <w:rFonts w:ascii="Arial" w:eastAsia="굴림" w:hAnsi="Arial" w:cs="Arial"/>
                <w:kern w:val="0"/>
                <w:szCs w:val="20"/>
              </w:rPr>
            </w:pPr>
            <w:bookmarkStart w:id="26" w:name="db2"/>
            <w:bookmarkEnd w:id="26"/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163830" cy="163830"/>
                  <wp:effectExtent l="19050" t="0" r="7620" b="0"/>
                  <wp:docPr id="159" name="그림 159" descr="http://www.dofactory.com/Images/up.gif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www.dofactory.com/Images/up.gif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ins w:id="27" w:author="Unknown"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begin"/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instrText xml:space="preserve"> HYPERLINK "http://www.dofactory.com/Connect/Connect.aspx" </w:instrTex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separate"/>
              </w:r>
              <w:r w:rsidRPr="000272EE">
                <w:rPr>
                  <w:rFonts w:ascii="Arial" w:eastAsia="굴림" w:hAnsi="Arial" w:cs="Arial"/>
                  <w:color w:val="000000"/>
                  <w:kern w:val="0"/>
                </w:rPr>
                <w:t>return to top</w: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end"/>
              </w:r>
            </w:ins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00" w:beforeAutospacing="1" w:after="100" w:afterAutospacing="1" w:line="245" w:lineRule="atLeast"/>
              <w:jc w:val="left"/>
              <w:outlineLvl w:val="2"/>
              <w:rPr>
                <w:ins w:id="28" w:author="Unknown"/>
                <w:rFonts w:ascii="Arial" w:eastAsia="굴림" w:hAnsi="Arial" w:cs="Arial"/>
                <w:b/>
                <w:bCs/>
                <w:kern w:val="0"/>
                <w:szCs w:val="20"/>
              </w:rPr>
            </w:pPr>
            <w:ins w:id="29" w:author="Unknown">
              <w:r w:rsidRPr="000272EE">
                <w:rPr>
                  <w:rFonts w:ascii="Arial" w:eastAsia="굴림" w:hAnsi="Arial" w:cs="Arial"/>
                  <w:b/>
                  <w:bCs/>
                  <w:kern w:val="0"/>
                  <w:szCs w:val="20"/>
                </w:rPr>
                <w:t>IBM DB2</w:t>
              </w:r>
            </w:ins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00"/>
            </w:tblGrid>
            <w:tr w:rsidR="000272EE" w:rsidRPr="000272EE" w:rsidTr="000272E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hyperlink r:id="rId54" w:anchor="_self40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DSN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lastRenderedPageBreak/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"Dsn=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DsnName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55" w:anchor="_self4x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without DSN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"Driver={IBM DB2 ODBC DRIVER};"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"HostName=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"Protocol=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TCPIP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"Port=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PortNumber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56" w:anchor="_self41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 -- Microsoft Driver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lastRenderedPageBreak/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"Driver=DB2OLEDB;"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"Network Transport Library=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TCPIP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"Network Address=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xxx.xxx.xxx.xxx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"Package Collection=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CollectionName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"Initial Catalog=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"User 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br/>
                  </w:r>
                  <w:hyperlink r:id="rId57" w:anchor="_self42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 -- IBM Driver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"Driver=IBMDADB2;"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"HostName=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"Protocol=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TCPIP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"Port=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PortNumber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58" w:anchor="_self44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.NET DataProvider from IBM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IBM.Data.DB2;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lastRenderedPageBreak/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Db2Connection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Db2Connection();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</w:p>
              </w:tc>
            </w:tr>
          </w:tbl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36" w:after="136" w:line="384" w:lineRule="atLeast"/>
              <w:jc w:val="right"/>
              <w:rPr>
                <w:ins w:id="30" w:author="Unknown"/>
                <w:rFonts w:ascii="Arial" w:eastAsia="굴림" w:hAnsi="Arial" w:cs="Arial"/>
                <w:kern w:val="0"/>
                <w:szCs w:val="20"/>
              </w:rPr>
            </w:pPr>
            <w:bookmarkStart w:id="31" w:name="mysql"/>
            <w:bookmarkEnd w:id="31"/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163830" cy="163830"/>
                  <wp:effectExtent l="19050" t="0" r="7620" b="0"/>
                  <wp:docPr id="160" name="그림 160" descr="http://www.dofactory.com/Images/up.gif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www.dofactory.com/Images/up.gif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ins w:id="32" w:author="Unknown"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begin"/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instrText xml:space="preserve"> HYPERLINK "http://www.dofactory.com/Connect/Connect.aspx" </w:instrTex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separate"/>
              </w:r>
              <w:r w:rsidRPr="000272EE">
                <w:rPr>
                  <w:rFonts w:ascii="Arial" w:eastAsia="굴림" w:hAnsi="Arial" w:cs="Arial"/>
                  <w:color w:val="000000"/>
                  <w:kern w:val="0"/>
                </w:rPr>
                <w:t>return to top</w: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end"/>
              </w:r>
            </w:ins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00" w:beforeAutospacing="1" w:after="100" w:afterAutospacing="1" w:line="245" w:lineRule="atLeast"/>
              <w:jc w:val="left"/>
              <w:outlineLvl w:val="2"/>
              <w:rPr>
                <w:ins w:id="33" w:author="Unknown"/>
                <w:rFonts w:ascii="Arial" w:eastAsia="굴림" w:hAnsi="Arial" w:cs="Arial"/>
                <w:b/>
                <w:bCs/>
                <w:kern w:val="0"/>
                <w:szCs w:val="20"/>
              </w:rPr>
            </w:pPr>
            <w:ins w:id="34" w:author="Unknown">
              <w:r w:rsidRPr="000272EE">
                <w:rPr>
                  <w:rFonts w:ascii="Arial" w:eastAsia="굴림" w:hAnsi="Arial" w:cs="Arial"/>
                  <w:b/>
                  <w:bCs/>
                  <w:kern w:val="0"/>
                  <w:szCs w:val="20"/>
                </w:rPr>
                <w:t>MySql</w:t>
              </w:r>
            </w:ins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00"/>
            </w:tblGrid>
            <w:tr w:rsidR="000272EE" w:rsidRPr="000272EE" w:rsidTr="000272E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hyperlink r:id="rId59" w:anchor="_self499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DSN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"Dsn=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DsnName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60" w:anchor="_self50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-- MyODBC Driver -- local database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"Driver={MySql};"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lastRenderedPageBreak/>
                          <w:t>            "Server=localhost;"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"Option=16834;"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br/>
                  </w:r>
                  <w:hyperlink r:id="rId61" w:anchor="_self51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-- MyODBC Driver -- remote database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"Driver={MySql};"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"Server=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db.domain.com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"Option=131072;"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"Port=3306;"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"Stmt=;"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62" w:anchor="_self53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-- MySQL ODBC 3.51 Driver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"Driver={MySql ODBC 3.51 Driver};"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"Server=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lastRenderedPageBreak/>
                          <w:t>     "Option=16834;"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"Port=3306;"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"Stmt=;"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or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"DRIVER={MySql ODBC 3.51 Driver};"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"SERVER=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"USER=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UrerName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br/>
                  </w:r>
                  <w:hyperlink r:id="rId63" w:anchor="_self54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"Provider=MySqlProv;"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"User 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br/>
                  </w:r>
                  <w:hyperlink r:id="rId64" w:anchor="_self45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.NET DataProvider from CoreLab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CoreLab.MySql;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MySqlConnection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MySqlConnection();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"Host=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"Protocol=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TCP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"Port=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3306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"Direct=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true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"Compress=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false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"Pooling=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true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"Min Pool Size=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0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"Max Pool Size=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100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"Connection Lifetime=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0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"User 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</w:p>
              </w:tc>
            </w:tr>
          </w:tbl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36" w:after="136" w:line="384" w:lineRule="atLeast"/>
              <w:jc w:val="right"/>
              <w:rPr>
                <w:ins w:id="35" w:author="Unknown"/>
                <w:rFonts w:ascii="Arial" w:eastAsia="굴림" w:hAnsi="Arial" w:cs="Arial"/>
                <w:kern w:val="0"/>
                <w:szCs w:val="20"/>
              </w:rPr>
            </w:pPr>
            <w:bookmarkStart w:id="36" w:name="sybase"/>
            <w:bookmarkEnd w:id="36"/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163830" cy="163830"/>
                  <wp:effectExtent l="19050" t="0" r="7620" b="0"/>
                  <wp:docPr id="161" name="그림 161" descr="http://www.dofactory.com/Images/up.gif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www.dofactory.com/Images/up.gif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ins w:id="37" w:author="Unknown"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begin"/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instrText xml:space="preserve"> HYPERLINK "http://www.dofactory.com/Connect/Connect.aspx" </w:instrTex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separate"/>
              </w:r>
              <w:r w:rsidRPr="000272EE">
                <w:rPr>
                  <w:rFonts w:ascii="Arial" w:eastAsia="굴림" w:hAnsi="Arial" w:cs="Arial"/>
                  <w:color w:val="000000"/>
                  <w:kern w:val="0"/>
                </w:rPr>
                <w:t>return to top</w: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end"/>
              </w:r>
            </w:ins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00" w:beforeAutospacing="1" w:after="100" w:afterAutospacing="1" w:line="245" w:lineRule="atLeast"/>
              <w:jc w:val="left"/>
              <w:outlineLvl w:val="2"/>
              <w:rPr>
                <w:ins w:id="38" w:author="Unknown"/>
                <w:rFonts w:ascii="Arial" w:eastAsia="굴림" w:hAnsi="Arial" w:cs="Arial"/>
                <w:b/>
                <w:bCs/>
                <w:kern w:val="0"/>
                <w:szCs w:val="20"/>
              </w:rPr>
            </w:pPr>
            <w:ins w:id="39" w:author="Unknown">
              <w:r w:rsidRPr="000272EE">
                <w:rPr>
                  <w:rFonts w:ascii="Arial" w:eastAsia="굴림" w:hAnsi="Arial" w:cs="Arial"/>
                  <w:b/>
                  <w:bCs/>
                  <w:kern w:val="0"/>
                  <w:szCs w:val="20"/>
                </w:rPr>
                <w:t>Sybase</w:t>
              </w:r>
            </w:ins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00"/>
            </w:tblGrid>
            <w:tr w:rsidR="000272EE" w:rsidRPr="000272EE" w:rsidTr="000272E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hyperlink r:id="rId65" w:anchor="_self100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DSN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lastRenderedPageBreak/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"Dsn=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DsnName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br/>
                  </w:r>
                  <w:hyperlink r:id="rId66" w:anchor="_self105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-- Sybase System 12 (12.5) ODBC Driver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"Driver={SYBASE ASE ODBC Driver};"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"Srvr=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67" w:anchor="_self106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-- Sybase System 11 ODBC Driver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"Driver={SYBASE SYSTEM 11};"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"Srvr=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br/>
                  </w:r>
                  <w:hyperlink r:id="rId68" w:anchor="_self107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-- Intersolv 3.10 ODBC Driver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"Driver={INTERSOLV 3.10 32-BIT Sybase};"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"Srvr=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69" w:anchor="_self166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-- SQL Anywhere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"ODBC;"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"Driver={Sybase SQL Anywhere 5.0};"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"DefaultDir=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c:\myfolder\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"Dbf=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c:\mypath\dbname.db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"Dsn="""";";    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Must be included!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br/>
                  </w:r>
                  <w:hyperlink r:id="rId70" w:anchor="_self199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 -- Sybase Adaptive Server Enterprise (ASE)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"Driver=Sybase.ASEOLEDBProvider;"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"Server Name=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ServerName,5000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"Initial Catalog=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"User 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optionally, replace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'Server Name' with 'Srvr', and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'Initial Catalog' with 'Catalog'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71" w:anchor="_self120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.NET DataProvider from Sybase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Sybase.Data.AseClient;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AseConnection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AseConnection();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"Initial Catalog=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"User 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</w:p>
              </w:tc>
            </w:tr>
          </w:tbl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36" w:after="136" w:line="384" w:lineRule="atLeast"/>
              <w:jc w:val="right"/>
              <w:rPr>
                <w:ins w:id="40" w:author="Unknown"/>
                <w:rFonts w:ascii="Arial" w:eastAsia="굴림" w:hAnsi="Arial" w:cs="Arial"/>
                <w:kern w:val="0"/>
                <w:szCs w:val="20"/>
              </w:rPr>
            </w:pPr>
            <w:bookmarkStart w:id="41" w:name="interbase"/>
            <w:bookmarkEnd w:id="41"/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163830" cy="163830"/>
                  <wp:effectExtent l="19050" t="0" r="7620" b="0"/>
                  <wp:docPr id="162" name="그림 162" descr="http://www.dofactory.com/Images/up.gif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www.dofactory.com/Images/up.gif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ins w:id="42" w:author="Unknown"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begin"/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instrText xml:space="preserve"> HYPERLINK "http://www.dofactory.com/Connect/Connect.aspx" </w:instrTex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separate"/>
              </w:r>
              <w:r w:rsidRPr="000272EE">
                <w:rPr>
                  <w:rFonts w:ascii="Arial" w:eastAsia="굴림" w:hAnsi="Arial" w:cs="Arial"/>
                  <w:color w:val="000000"/>
                  <w:kern w:val="0"/>
                </w:rPr>
                <w:t>return to top</w: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end"/>
              </w:r>
            </w:ins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00" w:beforeAutospacing="1" w:after="100" w:afterAutospacing="1" w:line="245" w:lineRule="atLeast"/>
              <w:jc w:val="left"/>
              <w:outlineLvl w:val="2"/>
              <w:rPr>
                <w:ins w:id="43" w:author="Unknown"/>
                <w:rFonts w:ascii="Arial" w:eastAsia="굴림" w:hAnsi="Arial" w:cs="Arial"/>
                <w:b/>
                <w:bCs/>
                <w:kern w:val="0"/>
                <w:szCs w:val="20"/>
              </w:rPr>
            </w:pPr>
            <w:ins w:id="44" w:author="Unknown">
              <w:r w:rsidRPr="000272EE">
                <w:rPr>
                  <w:rFonts w:ascii="Arial" w:eastAsia="굴림" w:hAnsi="Arial" w:cs="Arial"/>
                  <w:b/>
                  <w:bCs/>
                  <w:kern w:val="0"/>
                  <w:szCs w:val="20"/>
                </w:rPr>
                <w:t>Interbase</w:t>
              </w:r>
            </w:ins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00"/>
            </w:tblGrid>
            <w:tr w:rsidR="000272EE" w:rsidRPr="000272EE" w:rsidTr="000272E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hyperlink r:id="rId72" w:anchor="_self200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DSN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"Dsn=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DsnName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73" w:anchor="_self210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-- EasySoft ODBC Driver -- local machine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"Driver={Easysoft IB6 ODBC};"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"Server=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localhost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localhost:C:\MyPath\DbName.gdb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74" w:anchor="_self249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lastRenderedPageBreak/>
                          <w:t>// ODBC -- EasySoft ODBC Driver -- remote machine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"Driver={Easysoft IB6 ODBC};"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"Server=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ServerName:C:\MyPath\DbName.gdb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75" w:anchor="_self222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-- Intersolv ODBC Driver -- local machine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"Driver="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"{INTERSOLV InterBase ODBC Driver (*.gdb)};"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"Server=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localhost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localhost:C:\MyPath\DbName.gdb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76" w:anchor="_self219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-- Intersolv ODBC Driver -- remote machine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lastRenderedPageBreak/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"Driver="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"{INTERSOLV InterBase ODBC Driver (*.gdb)};"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"Server=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ServerName:C:\MyPath\DbName.gdb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</w:p>
              </w:tc>
            </w:tr>
          </w:tbl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36" w:after="136" w:line="384" w:lineRule="atLeast"/>
              <w:jc w:val="right"/>
              <w:rPr>
                <w:ins w:id="45" w:author="Unknown"/>
                <w:rFonts w:ascii="Arial" w:eastAsia="굴림" w:hAnsi="Arial" w:cs="Arial"/>
                <w:kern w:val="0"/>
                <w:szCs w:val="20"/>
              </w:rPr>
            </w:pPr>
            <w:bookmarkStart w:id="46" w:name="informix"/>
            <w:bookmarkEnd w:id="46"/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163830" cy="163830"/>
                  <wp:effectExtent l="19050" t="0" r="7620" b="0"/>
                  <wp:docPr id="163" name="그림 163" descr="http://www.dofactory.com/Images/up.gif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www.dofactory.com/Images/up.gif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ins w:id="47" w:author="Unknown"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begin"/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instrText xml:space="preserve"> HYPERLINK "http://www.dofactory.com/Connect/Connect.aspx" </w:instrTex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separate"/>
              </w:r>
              <w:r w:rsidRPr="000272EE">
                <w:rPr>
                  <w:rFonts w:ascii="Arial" w:eastAsia="굴림" w:hAnsi="Arial" w:cs="Arial"/>
                  <w:color w:val="000000"/>
                  <w:kern w:val="0"/>
                </w:rPr>
                <w:t>return to top</w: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end"/>
              </w:r>
            </w:ins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00" w:beforeAutospacing="1" w:after="100" w:afterAutospacing="1" w:line="245" w:lineRule="atLeast"/>
              <w:jc w:val="left"/>
              <w:outlineLvl w:val="2"/>
              <w:rPr>
                <w:ins w:id="48" w:author="Unknown"/>
                <w:rFonts w:ascii="Arial" w:eastAsia="굴림" w:hAnsi="Arial" w:cs="Arial"/>
                <w:b/>
                <w:bCs/>
                <w:kern w:val="0"/>
                <w:szCs w:val="20"/>
              </w:rPr>
            </w:pPr>
            <w:ins w:id="49" w:author="Unknown">
              <w:r w:rsidRPr="000272EE">
                <w:rPr>
                  <w:rFonts w:ascii="Arial" w:eastAsia="굴림" w:hAnsi="Arial" w:cs="Arial"/>
                  <w:b/>
                  <w:bCs/>
                  <w:kern w:val="0"/>
                  <w:szCs w:val="20"/>
                </w:rPr>
                <w:t>Informix</w:t>
              </w:r>
            </w:ins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00"/>
            </w:tblGrid>
            <w:tr w:rsidR="000272EE" w:rsidRPr="000272EE" w:rsidTr="000272E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hyperlink r:id="rId77" w:anchor="_self400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DSN -- INFORMIX 3.30 ODBC Driver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"Dsn=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DsnName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"Host=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HostName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"Server=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"Service=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"Protocol=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olsoctcp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78" w:anchor="_self430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without DSN -- INFORMIX 3.30 ODBC Driver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"Dsn="";"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"Driver={INFORMIX 3.30 32 BIT};"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"Host=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HostName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"Server=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"Service=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"Protocol=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olsoctcp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79" w:anchor="_self405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Informix-CLI 2.5 ODBC Driver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"Driver={Informix-CLI 2.5 (32 Bit)};"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"Server=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"DataBase=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br/>
                  </w:r>
                  <w:hyperlink r:id="rId80" w:anchor="_self510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 -- IBM Informix OleDb Provider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"Driver=IFXOLEDBC;"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DataBaseName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00"/>
                            <w:kern w:val="0"/>
                            <w:sz w:val="24"/>
                          </w:rPr>
                          <w:t>@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ServerName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"User 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"Persist Security Info=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true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</w:p>
              </w:tc>
            </w:tr>
          </w:tbl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36" w:after="136" w:line="384" w:lineRule="atLeast"/>
              <w:jc w:val="right"/>
              <w:rPr>
                <w:ins w:id="50" w:author="Unknown"/>
                <w:rFonts w:ascii="Arial" w:eastAsia="굴림" w:hAnsi="Arial" w:cs="Arial"/>
                <w:kern w:val="0"/>
                <w:szCs w:val="20"/>
              </w:rPr>
            </w:pPr>
            <w:bookmarkStart w:id="51" w:name="excel"/>
            <w:bookmarkEnd w:id="51"/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163830" cy="163830"/>
                  <wp:effectExtent l="19050" t="0" r="7620" b="0"/>
                  <wp:docPr id="164" name="그림 164" descr="http://www.dofactory.com/Images/up.gif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www.dofactory.com/Images/up.gif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ins w:id="52" w:author="Unknown"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begin"/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instrText xml:space="preserve"> HYPERLINK "http://www.dofactory.com/Connect/Connect.aspx" </w:instrTex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separate"/>
              </w:r>
              <w:r w:rsidRPr="000272EE">
                <w:rPr>
                  <w:rFonts w:ascii="Arial" w:eastAsia="굴림" w:hAnsi="Arial" w:cs="Arial"/>
                  <w:color w:val="000000"/>
                  <w:kern w:val="0"/>
                </w:rPr>
                <w:t>return to top</w: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end"/>
              </w:r>
            </w:ins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00" w:beforeAutospacing="1" w:after="100" w:afterAutospacing="1" w:line="245" w:lineRule="atLeast"/>
              <w:jc w:val="left"/>
              <w:outlineLvl w:val="2"/>
              <w:rPr>
                <w:ins w:id="53" w:author="Unknown"/>
                <w:rFonts w:ascii="Arial" w:eastAsia="굴림" w:hAnsi="Arial" w:cs="Arial"/>
                <w:b/>
                <w:bCs/>
                <w:kern w:val="0"/>
                <w:szCs w:val="20"/>
              </w:rPr>
            </w:pPr>
            <w:ins w:id="54" w:author="Unknown">
              <w:r w:rsidRPr="000272EE">
                <w:rPr>
                  <w:rFonts w:ascii="Arial" w:eastAsia="굴림" w:hAnsi="Arial" w:cs="Arial"/>
                  <w:b/>
                  <w:bCs/>
                  <w:kern w:val="0"/>
                  <w:szCs w:val="20"/>
                </w:rPr>
                <w:t>Excel</w:t>
              </w:r>
            </w:ins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00"/>
            </w:tblGrid>
            <w:tr w:rsidR="000272EE" w:rsidRPr="000272EE" w:rsidTr="000272E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hyperlink r:id="rId81" w:anchor="_self600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DSN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"Dsn=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DsnName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82" w:anchor="_self605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lastRenderedPageBreak/>
                          <w:t>// ODBC without DSN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"Driver={Microsoft Excel Driver (*.xls)};"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"Driverid=790;"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"Dbq=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C:\MyPath\SpreadSheet.xls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"DefaultDir=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83" w:anchor="_self610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 with MS Jet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"Driver=Microsoft.Jet.OLEDB.4.0;"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C:\MyPath\SpreadSheet.xls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@"Extended Properties=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""Excel 8.0;HDR=Yes""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</w:p>
              </w:tc>
            </w:tr>
          </w:tbl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36" w:after="136" w:line="384" w:lineRule="atLeast"/>
              <w:jc w:val="right"/>
              <w:rPr>
                <w:ins w:id="55" w:author="Unknown"/>
                <w:rFonts w:ascii="Arial" w:eastAsia="굴림" w:hAnsi="Arial" w:cs="Arial"/>
                <w:kern w:val="0"/>
                <w:szCs w:val="20"/>
              </w:rPr>
            </w:pPr>
            <w:bookmarkStart w:id="56" w:name="text"/>
            <w:bookmarkEnd w:id="56"/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163830" cy="163830"/>
                  <wp:effectExtent l="19050" t="0" r="7620" b="0"/>
                  <wp:docPr id="165" name="그림 165" descr="http://www.dofactory.com/Images/up.gif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www.dofactory.com/Images/up.gif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ins w:id="57" w:author="Unknown"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begin"/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instrText xml:space="preserve"> HYPERLINK "http://www.dofactory.com/Connect/Connect.aspx" </w:instrTex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separate"/>
              </w:r>
              <w:r w:rsidRPr="000272EE">
                <w:rPr>
                  <w:rFonts w:ascii="Arial" w:eastAsia="굴림" w:hAnsi="Arial" w:cs="Arial"/>
                  <w:color w:val="000000"/>
                  <w:kern w:val="0"/>
                </w:rPr>
                <w:t>return to top</w: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end"/>
              </w:r>
            </w:ins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00" w:beforeAutospacing="1" w:after="100" w:afterAutospacing="1" w:line="245" w:lineRule="atLeast"/>
              <w:jc w:val="left"/>
              <w:outlineLvl w:val="2"/>
              <w:rPr>
                <w:ins w:id="58" w:author="Unknown"/>
                <w:rFonts w:ascii="Arial" w:eastAsia="굴림" w:hAnsi="Arial" w:cs="Arial"/>
                <w:b/>
                <w:bCs/>
                <w:kern w:val="0"/>
                <w:szCs w:val="20"/>
              </w:rPr>
            </w:pPr>
            <w:ins w:id="59" w:author="Unknown">
              <w:r w:rsidRPr="000272EE">
                <w:rPr>
                  <w:rFonts w:ascii="Arial" w:eastAsia="굴림" w:hAnsi="Arial" w:cs="Arial"/>
                  <w:b/>
                  <w:bCs/>
                  <w:kern w:val="0"/>
                  <w:szCs w:val="20"/>
                </w:rPr>
                <w:t>Text</w:t>
              </w:r>
            </w:ins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00"/>
            </w:tblGrid>
            <w:tr w:rsidR="000272EE" w:rsidRPr="000272EE" w:rsidTr="000272E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hyperlink r:id="rId84" w:anchor="_self600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DSN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lastRenderedPageBreak/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"Dsn=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DsnName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"Uid=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UserName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"Pwd=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br/>
                  </w:r>
                  <w:hyperlink r:id="rId85" w:anchor="_self605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without DSN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"Driver={Microsoft Text Driver (*.txt; *.csv)};"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"Dbq=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"Extensions=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asc,csv,tab,txt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Use: sql = "Select * From MyTextFile.txt"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86" w:anchor="_self610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 with MS Jet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"Driver=Microsoft.Jet.OLEDB.4.0;"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lastRenderedPageBreak/>
                          <w:t>      "Extended Properties="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@"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""text;HDR=Yes;FMT=Delimited""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Use: sql = "Select * From MyTextFile.txt"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</w:p>
              </w:tc>
            </w:tr>
          </w:tbl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36" w:after="136" w:line="384" w:lineRule="atLeast"/>
              <w:jc w:val="right"/>
              <w:rPr>
                <w:ins w:id="60" w:author="Unknown"/>
                <w:rFonts w:ascii="Arial" w:eastAsia="굴림" w:hAnsi="Arial" w:cs="Arial"/>
                <w:kern w:val="0"/>
                <w:szCs w:val="20"/>
              </w:rPr>
            </w:pPr>
            <w:bookmarkStart w:id="61" w:name="dbase"/>
            <w:bookmarkEnd w:id="61"/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163830" cy="163830"/>
                  <wp:effectExtent l="19050" t="0" r="7620" b="0"/>
                  <wp:docPr id="166" name="그림 166" descr="http://www.dofactory.com/Images/up.gif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www.dofactory.com/Images/up.gif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ins w:id="62" w:author="Unknown"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begin"/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instrText xml:space="preserve"> HYPERLINK "http://www.dofactory.com/Connect/Connect.aspx" </w:instrTex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separate"/>
              </w:r>
              <w:r w:rsidRPr="000272EE">
                <w:rPr>
                  <w:rFonts w:ascii="Arial" w:eastAsia="굴림" w:hAnsi="Arial" w:cs="Arial"/>
                  <w:color w:val="000000"/>
                  <w:kern w:val="0"/>
                </w:rPr>
                <w:t>return to top</w: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end"/>
              </w:r>
            </w:ins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00" w:beforeAutospacing="1" w:after="100" w:afterAutospacing="1" w:line="245" w:lineRule="atLeast"/>
              <w:jc w:val="left"/>
              <w:outlineLvl w:val="2"/>
              <w:rPr>
                <w:ins w:id="63" w:author="Unknown"/>
                <w:rFonts w:ascii="Arial" w:eastAsia="굴림" w:hAnsi="Arial" w:cs="Arial"/>
                <w:b/>
                <w:bCs/>
                <w:kern w:val="0"/>
                <w:szCs w:val="20"/>
              </w:rPr>
            </w:pPr>
            <w:ins w:id="64" w:author="Unknown">
              <w:r w:rsidRPr="000272EE">
                <w:rPr>
                  <w:rFonts w:ascii="Arial" w:eastAsia="굴림" w:hAnsi="Arial" w:cs="Arial"/>
                  <w:b/>
                  <w:bCs/>
                  <w:kern w:val="0"/>
                  <w:szCs w:val="20"/>
                </w:rPr>
                <w:t>dBase Dbf</w:t>
              </w:r>
            </w:ins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00"/>
            </w:tblGrid>
            <w:tr w:rsidR="000272EE" w:rsidRPr="000272EE" w:rsidTr="000272E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hyperlink r:id="rId87" w:anchor="_self700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DSN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 "Dsn=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DsnName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Use: sql = "Select * From MyDb.dbf"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88" w:anchor="_self705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without DSN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"Driver={Microsoft dBASE Driver (*.dbf)};"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"Driverid=277;"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"Dbq=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lastRenderedPageBreak/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Use: sql = "Select * From MyDb.dbf"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</w:p>
              </w:tc>
            </w:tr>
          </w:tbl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36" w:after="136" w:line="384" w:lineRule="atLeast"/>
              <w:jc w:val="right"/>
              <w:rPr>
                <w:ins w:id="65" w:author="Unknown"/>
                <w:rFonts w:ascii="Arial" w:eastAsia="굴림" w:hAnsi="Arial" w:cs="Arial"/>
                <w:kern w:val="0"/>
                <w:szCs w:val="20"/>
              </w:rPr>
            </w:pPr>
            <w:bookmarkStart w:id="66" w:name="foxpro"/>
            <w:bookmarkEnd w:id="66"/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163830" cy="163830"/>
                  <wp:effectExtent l="19050" t="0" r="7620" b="0"/>
                  <wp:docPr id="167" name="그림 167" descr="http://www.dofactory.com/Images/up.gif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www.dofactory.com/Images/up.gif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ins w:id="67" w:author="Unknown"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begin"/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instrText xml:space="preserve"> HYPERLINK "http://www.dofactory.com/Connect/Connect.aspx" </w:instrTex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separate"/>
              </w:r>
              <w:r w:rsidRPr="000272EE">
                <w:rPr>
                  <w:rFonts w:ascii="Arial" w:eastAsia="굴림" w:hAnsi="Arial" w:cs="Arial"/>
                  <w:color w:val="000000"/>
                  <w:kern w:val="0"/>
                </w:rPr>
                <w:t>return to top</w: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end"/>
              </w:r>
            </w:ins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00" w:beforeAutospacing="1" w:after="100" w:afterAutospacing="1" w:line="245" w:lineRule="atLeast"/>
              <w:jc w:val="left"/>
              <w:outlineLvl w:val="2"/>
              <w:rPr>
                <w:ins w:id="68" w:author="Unknown"/>
                <w:rFonts w:ascii="Arial" w:eastAsia="굴림" w:hAnsi="Arial" w:cs="Arial"/>
                <w:b/>
                <w:bCs/>
                <w:kern w:val="0"/>
                <w:szCs w:val="20"/>
              </w:rPr>
            </w:pPr>
            <w:ins w:id="69" w:author="Unknown">
              <w:r w:rsidRPr="000272EE">
                <w:rPr>
                  <w:rFonts w:ascii="Arial" w:eastAsia="굴림" w:hAnsi="Arial" w:cs="Arial"/>
                  <w:b/>
                  <w:bCs/>
                  <w:kern w:val="0"/>
                  <w:szCs w:val="20"/>
                </w:rPr>
                <w:t>Visual FoxPro</w:t>
              </w:r>
            </w:ins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00"/>
            </w:tblGrid>
            <w:tr w:rsidR="000272EE" w:rsidRPr="000272EE" w:rsidTr="000272E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hyperlink r:id="rId89" w:anchor="_self800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DSN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 "Dsn=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DsnName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90" w:anchor="_self805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ODBC without DSN -- Database container (dbc)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"Driver={Microsoft Visual FoxPro Driver};"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"SourceType=DBC;"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"SourceDB=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C:\MyPath\MyDb.dbc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"Exclusive=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No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91" w:anchor="_self806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lastRenderedPageBreak/>
                          <w:t>// ODBC without DSN -- Free table directory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System.Data.Odbc;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OdbcConnection();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"Driver={Microsoft Visual FoxPro Driver};"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"SourceType=DBF;"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"SourceDB=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"Exclusive=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No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92" w:anchor="_self810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 -- Database container (dbc)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"Driver=VFPOLEDB;"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C:\MyPath\MyDb.dbc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"Collating Sequence=machine;"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after="240"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0272EE">
                    <w:rPr>
                      <w:rFonts w:ascii="Arial" w:eastAsia="굴림" w:hAnsi="Arial" w:cs="Arial"/>
                      <w:kern w:val="0"/>
                      <w:szCs w:val="20"/>
                    </w:rPr>
                    <w:br/>
                  </w:r>
                  <w:hyperlink r:id="rId93" w:anchor="_self811" w:history="1">
                    <w:r w:rsidRPr="000272EE">
                      <w:rPr>
                        <w:rFonts w:ascii="Arial" w:eastAsia="굴림" w:hAnsi="Arial" w:cs="Arial"/>
                        <w:b/>
                        <w:bCs/>
                        <w:color w:val="AA0000"/>
                        <w:kern w:val="0"/>
                        <w:u w:val="single"/>
                      </w:rPr>
                      <w:t>Hide code</w:t>
                    </w:r>
                  </w:hyperlink>
                  <w:r w:rsidRPr="000272EE">
                    <w:rPr>
                      <w:rFonts w:ascii="Arial" w:eastAsia="굴림" w:hAnsi="Arial" w:cs="Arial"/>
                      <w:kern w:val="0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AE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0"/>
                  </w:tblGrid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굴림체" w:eastAsia="굴림체" w:hAnsi="굴림체" w:cs="굴림체"/>
                            <w:color w:val="008000"/>
                            <w:kern w:val="0"/>
                            <w:sz w:val="24"/>
                          </w:rPr>
                          <w:t>// OleDb -- Free table directory</w:t>
                        </w:r>
                      </w:p>
                    </w:tc>
                  </w:tr>
                  <w:tr w:rsidR="000272EE" w:rsidRPr="000272E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EF"/>
                        <w:vAlign w:val="center"/>
                        <w:hideMark/>
                      </w:tcPr>
                      <w:p w:rsidR="000272EE" w:rsidRPr="000272EE" w:rsidRDefault="000272EE" w:rsidP="000272EE">
                        <w:pPr>
                          <w:widowControl/>
                          <w:wordWrap/>
                          <w:autoSpaceDE/>
                          <w:autoSpaceDN/>
                          <w:spacing w:after="240" w:line="384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</w:pPr>
                        <w:r w:rsidRPr="000272EE">
                          <w:rPr>
                            <w:rFonts w:ascii="Arial" w:eastAsia="굴림" w:hAnsi="Arial" w:cs="Arial"/>
                            <w:kern w:val="0"/>
                            <w:szCs w:val="20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using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System.Data.OleDb;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 conn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0000FF"/>
                            <w:kern w:val="0"/>
                            <w:sz w:val="24"/>
                          </w:rPr>
                          <w:t>new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OleDbConnection();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lastRenderedPageBreak/>
                          <w:t>conn.ConnectionString =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"Driver=VFPOLEDB;"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"Data Source=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C:\MyPath\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"Collating Sequence=general;" +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              "Password=</w:t>
                        </w:r>
                        <w:r w:rsidRPr="000272EE">
                          <w:rPr>
                            <w:rFonts w:ascii="굴림체" w:eastAsia="굴림체" w:hAnsi="굴림체" w:cs="굴림체"/>
                            <w:color w:val="FF0000"/>
                            <w:kern w:val="0"/>
                            <w:sz w:val="24"/>
                          </w:rPr>
                          <w:t>Secret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;";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</w:rPr>
                          <w:t>conn.Open();</w:t>
                        </w:r>
                        <w:r w:rsidRPr="000272EE">
                          <w:rPr>
                            <w:rFonts w:ascii="굴림체" w:eastAsia="굴림체" w:hAnsi="굴림체" w:cs="굴림체"/>
                            <w:kern w:val="0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0272EE" w:rsidRPr="000272EE" w:rsidRDefault="000272EE" w:rsidP="000272EE">
                  <w:pPr>
                    <w:widowControl/>
                    <w:wordWrap/>
                    <w:autoSpaceDE/>
                    <w:autoSpaceDN/>
                    <w:spacing w:line="384" w:lineRule="atLeast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</w:p>
              </w:tc>
            </w:tr>
          </w:tbl>
          <w:p w:rsidR="000272EE" w:rsidRPr="000272EE" w:rsidRDefault="000272EE" w:rsidP="000272EE">
            <w:pPr>
              <w:widowControl/>
              <w:wordWrap/>
              <w:autoSpaceDE/>
              <w:autoSpaceDN/>
              <w:spacing w:line="245" w:lineRule="atLeast"/>
              <w:jc w:val="left"/>
              <w:rPr>
                <w:ins w:id="70" w:author="Unknown"/>
                <w:rFonts w:ascii="Arial" w:eastAsia="굴림" w:hAnsi="Arial" w:cs="Arial"/>
                <w:kern w:val="0"/>
                <w:szCs w:val="20"/>
              </w:rPr>
            </w:pPr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line="245" w:lineRule="atLeast"/>
              <w:jc w:val="left"/>
              <w:rPr>
                <w:ins w:id="71" w:author="Unknown"/>
                <w:rFonts w:ascii="Arial" w:eastAsia="굴림" w:hAnsi="Arial" w:cs="Arial"/>
                <w:kern w:val="0"/>
                <w:szCs w:val="20"/>
              </w:rPr>
            </w:pPr>
            <w:ins w:id="72" w:author="Unknown"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pict>
                  <v:rect id="_x0000_i1025" style="width:451.3pt;height:.75pt" o:hralign="center" o:hrstd="t" o:hrnoshade="t" o:hr="t" fillcolor="#666" stroked="f"/>
                </w:pict>
              </w:r>
            </w:ins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line="245" w:lineRule="atLeast"/>
              <w:jc w:val="left"/>
              <w:rPr>
                <w:ins w:id="73" w:author="Unknown"/>
                <w:rFonts w:ascii="Arial" w:eastAsia="굴림" w:hAnsi="Arial" w:cs="Arial"/>
                <w:kern w:val="0"/>
                <w:szCs w:val="20"/>
              </w:rPr>
            </w:pPr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36" w:after="136" w:line="384" w:lineRule="atLeast"/>
              <w:jc w:val="left"/>
              <w:rPr>
                <w:ins w:id="74" w:author="Unknown"/>
                <w:rFonts w:ascii="Arial" w:eastAsia="굴림" w:hAnsi="Arial" w:cs="Arial"/>
                <w:kern w:val="0"/>
                <w:szCs w:val="20"/>
              </w:rPr>
            </w:pPr>
            <w:ins w:id="75" w:author="Unknown"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t>If you like to comment on any of the connection strings please</w:t>
              </w:r>
              <w:r w:rsidRPr="000272EE">
                <w:rPr>
                  <w:rFonts w:ascii="Arial" w:eastAsia="굴림" w:hAnsi="Arial" w:cs="Arial"/>
                  <w:kern w:val="0"/>
                </w:rPr>
                <w:t> </w: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begin"/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instrText xml:space="preserve"> HYPERLINK "http://www.dofactory.com/Contact/Contact.aspx" </w:instrTex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separate"/>
              </w:r>
              <w:r w:rsidRPr="000272EE">
                <w:rPr>
                  <w:rFonts w:ascii="Arial" w:eastAsia="굴림" w:hAnsi="Arial" w:cs="Arial"/>
                  <w:color w:val="990000"/>
                  <w:kern w:val="0"/>
                  <w:u w:val="single"/>
                </w:rPr>
                <w:t>contact us</w: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end"/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t>.</w:t>
              </w:r>
            </w:ins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line="245" w:lineRule="atLeast"/>
              <w:jc w:val="left"/>
              <w:rPr>
                <w:ins w:id="76" w:author="Unknown"/>
                <w:rFonts w:ascii="Arial" w:eastAsia="굴림" w:hAnsi="Arial" w:cs="Arial"/>
                <w:kern w:val="0"/>
                <w:szCs w:val="20"/>
              </w:rPr>
            </w:pPr>
          </w:p>
          <w:p w:rsidR="000272EE" w:rsidRPr="000272EE" w:rsidRDefault="000272EE" w:rsidP="000272EE">
            <w:pPr>
              <w:widowControl/>
              <w:wordWrap/>
              <w:autoSpaceDE/>
              <w:autoSpaceDN/>
              <w:spacing w:before="136" w:after="136" w:line="384" w:lineRule="atLeast"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bookmarkStart w:id="77" w:name="home"/>
            <w:bookmarkEnd w:id="77"/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63830" cy="163830"/>
                  <wp:effectExtent l="19050" t="0" r="7620" b="0"/>
                  <wp:docPr id="169" name="그림 169" descr="http://www.dofactory.com/Images/up.gif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dofactory.com/Images/up.gif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ins w:id="78" w:author="Unknown"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begin"/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instrText xml:space="preserve"> HYPERLINK "http://www.dofactory.com/Connect/Connect.aspx" </w:instrTex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separate"/>
              </w:r>
              <w:r w:rsidRPr="000272EE">
                <w:rPr>
                  <w:rFonts w:ascii="Arial" w:eastAsia="굴림" w:hAnsi="Arial" w:cs="Arial"/>
                  <w:color w:val="000000"/>
                  <w:kern w:val="0"/>
                </w:rPr>
                <w:t>return to top</w:t>
              </w:r>
              <w:r w:rsidRPr="000272EE">
                <w:rPr>
                  <w:rFonts w:ascii="Arial" w:eastAsia="굴림" w:hAnsi="Arial" w:cs="Arial"/>
                  <w:kern w:val="0"/>
                  <w:szCs w:val="20"/>
                </w:rPr>
                <w:fldChar w:fldCharType="end"/>
              </w:r>
            </w:ins>
          </w:p>
        </w:tc>
        <w:tc>
          <w:tcPr>
            <w:tcW w:w="0" w:type="auto"/>
            <w:hideMark/>
          </w:tcPr>
          <w:p w:rsidR="000272EE" w:rsidRPr="000272EE" w:rsidRDefault="000272EE" w:rsidP="000272EE">
            <w:pPr>
              <w:widowControl/>
              <w:wordWrap/>
              <w:autoSpaceDE/>
              <w:autoSpaceDN/>
              <w:spacing w:line="384" w:lineRule="atLeast"/>
              <w:jc w:val="left"/>
              <w:rPr>
                <w:ins w:id="79" w:author="Unknown"/>
                <w:rFonts w:ascii="Arial" w:eastAsia="굴림" w:hAnsi="Arial" w:cs="Arial"/>
                <w:kern w:val="0"/>
                <w:szCs w:val="20"/>
              </w:rPr>
            </w:pPr>
          </w:p>
        </w:tc>
      </w:tr>
    </w:tbl>
    <w:p w:rsidR="00EC3FA6" w:rsidRDefault="00EC3FA6"/>
    <w:sectPr w:rsidR="00EC3FA6" w:rsidSect="00EC3F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272EE"/>
    <w:rsid w:val="000272EE"/>
    <w:rsid w:val="00EC3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A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0272EE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272E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72E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0272E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0272EE"/>
  </w:style>
  <w:style w:type="paragraph" w:styleId="a3">
    <w:name w:val="Normal (Web)"/>
    <w:basedOn w:val="a"/>
    <w:uiPriority w:val="99"/>
    <w:unhideWhenUsed/>
    <w:rsid w:val="000272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72EE"/>
  </w:style>
  <w:style w:type="character" w:styleId="a4">
    <w:name w:val="Hyperlink"/>
    <w:basedOn w:val="a0"/>
    <w:uiPriority w:val="99"/>
    <w:semiHidden/>
    <w:unhideWhenUsed/>
    <w:rsid w:val="000272E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272EE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0272EE"/>
    <w:rPr>
      <w:rFonts w:ascii="굴림체" w:eastAsia="굴림체" w:hAnsi="굴림체" w:cs="굴림체"/>
      <w:sz w:val="24"/>
      <w:szCs w:val="24"/>
    </w:rPr>
  </w:style>
  <w:style w:type="paragraph" w:customStyle="1" w:styleId="returntotop">
    <w:name w:val="returntotop"/>
    <w:basedOn w:val="a"/>
    <w:rsid w:val="000272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272E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272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8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7034">
              <w:marLeft w:val="0"/>
              <w:marRight w:val="0"/>
              <w:marTop w:val="20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1196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5041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20566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71254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77624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30643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17888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768830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5232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99659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9302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6194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73094">
              <w:marLeft w:val="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370">
              <w:marLeft w:val="0"/>
              <w:marRight w:val="0"/>
              <w:marTop w:val="20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6628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6632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3981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4346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25365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7940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4118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31043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63034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4398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7466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4395">
                  <w:marLeft w:val="0"/>
                  <w:marRight w:val="0"/>
                  <w:marTop w:val="0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263842">
              <w:marLeft w:val="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ofactory.com/Connect/Connect.aspx" TargetMode="External"/><Relationship Id="rId18" Type="http://schemas.openxmlformats.org/officeDocument/2006/relationships/hyperlink" Target="http://www.dofactory.com/Connect/Connect.aspx" TargetMode="External"/><Relationship Id="rId26" Type="http://schemas.openxmlformats.org/officeDocument/2006/relationships/hyperlink" Target="http://www.dofactory.com/Connect/Connect.aspx" TargetMode="External"/><Relationship Id="rId39" Type="http://schemas.openxmlformats.org/officeDocument/2006/relationships/hyperlink" Target="http://www.dofactory.com/Connect/Connect.aspx" TargetMode="External"/><Relationship Id="rId21" Type="http://schemas.openxmlformats.org/officeDocument/2006/relationships/hyperlink" Target="http://www.dofactory.com/Connect/Connect.aspx" TargetMode="External"/><Relationship Id="rId34" Type="http://schemas.openxmlformats.org/officeDocument/2006/relationships/hyperlink" Target="http://www.dofactory.com/Connect/Connect.aspx" TargetMode="External"/><Relationship Id="rId42" Type="http://schemas.openxmlformats.org/officeDocument/2006/relationships/hyperlink" Target="http://www.dofactory.com/Connect/Connect.aspx" TargetMode="External"/><Relationship Id="rId47" Type="http://schemas.openxmlformats.org/officeDocument/2006/relationships/hyperlink" Target="http://www.dofactory.com/Connect/Connect.aspx" TargetMode="External"/><Relationship Id="rId50" Type="http://schemas.openxmlformats.org/officeDocument/2006/relationships/hyperlink" Target="http://www.dofactory.com/Connect/Connect.aspx" TargetMode="External"/><Relationship Id="rId55" Type="http://schemas.openxmlformats.org/officeDocument/2006/relationships/hyperlink" Target="http://www.dofactory.com/Connect/Connect.aspx" TargetMode="External"/><Relationship Id="rId63" Type="http://schemas.openxmlformats.org/officeDocument/2006/relationships/hyperlink" Target="http://www.dofactory.com/Connect/Connect.aspx" TargetMode="External"/><Relationship Id="rId68" Type="http://schemas.openxmlformats.org/officeDocument/2006/relationships/hyperlink" Target="http://www.dofactory.com/Connect/Connect.aspx" TargetMode="External"/><Relationship Id="rId76" Type="http://schemas.openxmlformats.org/officeDocument/2006/relationships/hyperlink" Target="http://www.dofactory.com/Connect/Connect.aspx" TargetMode="External"/><Relationship Id="rId84" Type="http://schemas.openxmlformats.org/officeDocument/2006/relationships/hyperlink" Target="http://www.dofactory.com/Connect/Connect.aspx" TargetMode="External"/><Relationship Id="rId89" Type="http://schemas.openxmlformats.org/officeDocument/2006/relationships/hyperlink" Target="http://www.dofactory.com/Connect/Connect.aspx" TargetMode="External"/><Relationship Id="rId7" Type="http://schemas.openxmlformats.org/officeDocument/2006/relationships/hyperlink" Target="http://www.dofactory.com/Connect/Connect.aspx" TargetMode="External"/><Relationship Id="rId71" Type="http://schemas.openxmlformats.org/officeDocument/2006/relationships/hyperlink" Target="http://www.dofactory.com/Connect/Connect.aspx" TargetMode="External"/><Relationship Id="rId92" Type="http://schemas.openxmlformats.org/officeDocument/2006/relationships/hyperlink" Target="http://www.dofactory.com/Connect/Connect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dofactory.com/Connect/Connect.aspx" TargetMode="External"/><Relationship Id="rId29" Type="http://schemas.openxmlformats.org/officeDocument/2006/relationships/image" Target="media/image3.gif"/><Relationship Id="rId11" Type="http://schemas.openxmlformats.org/officeDocument/2006/relationships/hyperlink" Target="http://www.dofactory.com/Connect/Connect.aspx" TargetMode="External"/><Relationship Id="rId24" Type="http://schemas.openxmlformats.org/officeDocument/2006/relationships/hyperlink" Target="http://www.dofactory.com/Connect/Connect.aspx" TargetMode="External"/><Relationship Id="rId32" Type="http://schemas.openxmlformats.org/officeDocument/2006/relationships/hyperlink" Target="http://www.dofactory.com/Connect/Connect.aspx" TargetMode="External"/><Relationship Id="rId37" Type="http://schemas.openxmlformats.org/officeDocument/2006/relationships/hyperlink" Target="http://www.dofactory.com/Connect/Connect.aspx" TargetMode="External"/><Relationship Id="rId40" Type="http://schemas.openxmlformats.org/officeDocument/2006/relationships/hyperlink" Target="http://www.dofactory.com/Connect/Connect.aspx" TargetMode="External"/><Relationship Id="rId45" Type="http://schemas.openxmlformats.org/officeDocument/2006/relationships/hyperlink" Target="http://www.dofactory.com/Connect/Connect.aspx" TargetMode="External"/><Relationship Id="rId53" Type="http://schemas.openxmlformats.org/officeDocument/2006/relationships/hyperlink" Target="http://www.dofactory.com/Connect/Connect.aspx" TargetMode="External"/><Relationship Id="rId58" Type="http://schemas.openxmlformats.org/officeDocument/2006/relationships/hyperlink" Target="http://www.dofactory.com/Connect/Connect.aspx" TargetMode="External"/><Relationship Id="rId66" Type="http://schemas.openxmlformats.org/officeDocument/2006/relationships/hyperlink" Target="http://www.dofactory.com/Connect/Connect.aspx" TargetMode="External"/><Relationship Id="rId74" Type="http://schemas.openxmlformats.org/officeDocument/2006/relationships/hyperlink" Target="http://www.dofactory.com/Connect/Connect.aspx" TargetMode="External"/><Relationship Id="rId79" Type="http://schemas.openxmlformats.org/officeDocument/2006/relationships/hyperlink" Target="http://www.dofactory.com/Connect/Connect.aspx" TargetMode="External"/><Relationship Id="rId87" Type="http://schemas.openxmlformats.org/officeDocument/2006/relationships/hyperlink" Target="http://www.dofactory.com/Connect/Connect.aspx" TargetMode="External"/><Relationship Id="rId5" Type="http://schemas.openxmlformats.org/officeDocument/2006/relationships/image" Target="media/image1.jpeg"/><Relationship Id="rId61" Type="http://schemas.openxmlformats.org/officeDocument/2006/relationships/hyperlink" Target="http://www.dofactory.com/Connect/Connect.aspx" TargetMode="External"/><Relationship Id="rId82" Type="http://schemas.openxmlformats.org/officeDocument/2006/relationships/hyperlink" Target="http://www.dofactory.com/Connect/Connect.aspx" TargetMode="External"/><Relationship Id="rId90" Type="http://schemas.openxmlformats.org/officeDocument/2006/relationships/hyperlink" Target="http://www.dofactory.com/Connect/Connect.aspx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://www.dofactory.com/Connect/Connect.aspx" TargetMode="External"/><Relationship Id="rId14" Type="http://schemas.openxmlformats.org/officeDocument/2006/relationships/hyperlink" Target="http://www.dofactory.com/Connect/Connect.aspx" TargetMode="External"/><Relationship Id="rId22" Type="http://schemas.openxmlformats.org/officeDocument/2006/relationships/hyperlink" Target="http://www.dofactory.com/Connect/Connect.aspx" TargetMode="External"/><Relationship Id="rId27" Type="http://schemas.openxmlformats.org/officeDocument/2006/relationships/hyperlink" Target="http://www.dofactory.com/Connect/Connect.aspx" TargetMode="External"/><Relationship Id="rId30" Type="http://schemas.openxmlformats.org/officeDocument/2006/relationships/hyperlink" Target="http://www.dofactory.com/Connect/Connect.aspx" TargetMode="External"/><Relationship Id="rId35" Type="http://schemas.openxmlformats.org/officeDocument/2006/relationships/hyperlink" Target="http://www.dofactory.com/Connect/Connect.aspx" TargetMode="External"/><Relationship Id="rId43" Type="http://schemas.openxmlformats.org/officeDocument/2006/relationships/hyperlink" Target="http://www.dofactory.com/Connect/Connect.aspx" TargetMode="External"/><Relationship Id="rId48" Type="http://schemas.openxmlformats.org/officeDocument/2006/relationships/hyperlink" Target="http://www.dofactory.com/Connect/Connect.aspx" TargetMode="External"/><Relationship Id="rId56" Type="http://schemas.openxmlformats.org/officeDocument/2006/relationships/hyperlink" Target="http://www.dofactory.com/Connect/Connect.aspx" TargetMode="External"/><Relationship Id="rId64" Type="http://schemas.openxmlformats.org/officeDocument/2006/relationships/hyperlink" Target="http://www.dofactory.com/Connect/Connect.aspx" TargetMode="External"/><Relationship Id="rId69" Type="http://schemas.openxmlformats.org/officeDocument/2006/relationships/hyperlink" Target="http://www.dofactory.com/Connect/Connect.aspx" TargetMode="External"/><Relationship Id="rId77" Type="http://schemas.openxmlformats.org/officeDocument/2006/relationships/hyperlink" Target="http://www.dofactory.com/Connect/Connect.aspx" TargetMode="External"/><Relationship Id="rId8" Type="http://schemas.openxmlformats.org/officeDocument/2006/relationships/hyperlink" Target="http://www.dofactory.com/Connect/Connect.aspx" TargetMode="External"/><Relationship Id="rId51" Type="http://schemas.openxmlformats.org/officeDocument/2006/relationships/hyperlink" Target="http://www.dofactory.com/Connect/Connect.aspx" TargetMode="External"/><Relationship Id="rId72" Type="http://schemas.openxmlformats.org/officeDocument/2006/relationships/hyperlink" Target="http://www.dofactory.com/Connect/Connect.aspx" TargetMode="External"/><Relationship Id="rId80" Type="http://schemas.openxmlformats.org/officeDocument/2006/relationships/hyperlink" Target="http://www.dofactory.com/Connect/Connect.aspx" TargetMode="External"/><Relationship Id="rId85" Type="http://schemas.openxmlformats.org/officeDocument/2006/relationships/hyperlink" Target="http://www.dofactory.com/Connect/Connect.aspx" TargetMode="External"/><Relationship Id="rId93" Type="http://schemas.openxmlformats.org/officeDocument/2006/relationships/hyperlink" Target="http://www.dofactory.com/Connect/Connect.asp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dofactory.com/Connect/Connect.aspx" TargetMode="External"/><Relationship Id="rId17" Type="http://schemas.openxmlformats.org/officeDocument/2006/relationships/hyperlink" Target="http://www.dofactory.com/Connect/Connect.aspx" TargetMode="External"/><Relationship Id="rId25" Type="http://schemas.openxmlformats.org/officeDocument/2006/relationships/hyperlink" Target="http://www.dofactory.com/Connect/Connect.aspx" TargetMode="External"/><Relationship Id="rId33" Type="http://schemas.openxmlformats.org/officeDocument/2006/relationships/hyperlink" Target="http://www.dofactory.com/Connect/Connect.aspx" TargetMode="External"/><Relationship Id="rId38" Type="http://schemas.openxmlformats.org/officeDocument/2006/relationships/hyperlink" Target="http://www.dofactory.com/Connect/Connect.aspx" TargetMode="External"/><Relationship Id="rId46" Type="http://schemas.openxmlformats.org/officeDocument/2006/relationships/hyperlink" Target="http://www.dofactory.com/Connect/Connect.aspx" TargetMode="External"/><Relationship Id="rId59" Type="http://schemas.openxmlformats.org/officeDocument/2006/relationships/hyperlink" Target="http://www.dofactory.com/Connect/Connect.aspx" TargetMode="External"/><Relationship Id="rId67" Type="http://schemas.openxmlformats.org/officeDocument/2006/relationships/hyperlink" Target="http://www.dofactory.com/Connect/Connect.aspx" TargetMode="External"/><Relationship Id="rId20" Type="http://schemas.openxmlformats.org/officeDocument/2006/relationships/hyperlink" Target="http://www.dofactory.com/Connect/Connect.aspx" TargetMode="External"/><Relationship Id="rId41" Type="http://schemas.openxmlformats.org/officeDocument/2006/relationships/hyperlink" Target="http://www.dofactory.com/Connect/Connect.aspx" TargetMode="External"/><Relationship Id="rId54" Type="http://schemas.openxmlformats.org/officeDocument/2006/relationships/hyperlink" Target="http://www.dofactory.com/Connect/Connect.aspx" TargetMode="External"/><Relationship Id="rId62" Type="http://schemas.openxmlformats.org/officeDocument/2006/relationships/hyperlink" Target="http://www.dofactory.com/Connect/Connect.aspx" TargetMode="External"/><Relationship Id="rId70" Type="http://schemas.openxmlformats.org/officeDocument/2006/relationships/hyperlink" Target="http://www.dofactory.com/Connect/Connect.aspx" TargetMode="External"/><Relationship Id="rId75" Type="http://schemas.openxmlformats.org/officeDocument/2006/relationships/hyperlink" Target="http://www.dofactory.com/Connect/Connect.aspx" TargetMode="External"/><Relationship Id="rId83" Type="http://schemas.openxmlformats.org/officeDocument/2006/relationships/hyperlink" Target="http://www.dofactory.com/Connect/Connect.aspx" TargetMode="External"/><Relationship Id="rId88" Type="http://schemas.openxmlformats.org/officeDocument/2006/relationships/hyperlink" Target="http://www.dofactory.com/Connect/Connect.aspx" TargetMode="External"/><Relationship Id="rId91" Type="http://schemas.openxmlformats.org/officeDocument/2006/relationships/hyperlink" Target="http://www.dofactory.com/Connect/Connect.aspx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5" Type="http://schemas.openxmlformats.org/officeDocument/2006/relationships/hyperlink" Target="http://www.dofactory.com/Connect/Connect.aspx" TargetMode="External"/><Relationship Id="rId23" Type="http://schemas.openxmlformats.org/officeDocument/2006/relationships/hyperlink" Target="http://www.dofactory.com/Connect/Connect.aspx" TargetMode="External"/><Relationship Id="rId28" Type="http://schemas.openxmlformats.org/officeDocument/2006/relationships/hyperlink" Target="http://www.dofactory.com/Connect/Connect.aspx" TargetMode="External"/><Relationship Id="rId36" Type="http://schemas.openxmlformats.org/officeDocument/2006/relationships/hyperlink" Target="http://www.dofactory.com/Connect/Connect.aspx" TargetMode="External"/><Relationship Id="rId49" Type="http://schemas.openxmlformats.org/officeDocument/2006/relationships/hyperlink" Target="http://www.dofactory.com/Connect/Connect.aspx" TargetMode="External"/><Relationship Id="rId57" Type="http://schemas.openxmlformats.org/officeDocument/2006/relationships/hyperlink" Target="http://www.dofactory.com/Connect/Connect.aspx" TargetMode="External"/><Relationship Id="rId10" Type="http://schemas.openxmlformats.org/officeDocument/2006/relationships/hyperlink" Target="http://www.dofactory.com/Connect/Connect.aspx" TargetMode="External"/><Relationship Id="rId31" Type="http://schemas.openxmlformats.org/officeDocument/2006/relationships/hyperlink" Target="http://www.dofactory.com/Connect/Connect.aspx" TargetMode="External"/><Relationship Id="rId44" Type="http://schemas.openxmlformats.org/officeDocument/2006/relationships/hyperlink" Target="http://www.dofactory.com/Connect/Connect.aspx" TargetMode="External"/><Relationship Id="rId52" Type="http://schemas.openxmlformats.org/officeDocument/2006/relationships/hyperlink" Target="http://www.dofactory.com/Connect/Connect.aspx" TargetMode="External"/><Relationship Id="rId60" Type="http://schemas.openxmlformats.org/officeDocument/2006/relationships/hyperlink" Target="http://www.dofactory.com/Connect/Connect.aspx" TargetMode="External"/><Relationship Id="rId65" Type="http://schemas.openxmlformats.org/officeDocument/2006/relationships/hyperlink" Target="http://www.dofactory.com/Connect/Connect.aspx" TargetMode="External"/><Relationship Id="rId73" Type="http://schemas.openxmlformats.org/officeDocument/2006/relationships/hyperlink" Target="http://www.dofactory.com/Connect/Connect.aspx" TargetMode="External"/><Relationship Id="rId78" Type="http://schemas.openxmlformats.org/officeDocument/2006/relationships/hyperlink" Target="http://www.dofactory.com/Connect/Connect.aspx" TargetMode="External"/><Relationship Id="rId81" Type="http://schemas.openxmlformats.org/officeDocument/2006/relationships/hyperlink" Target="http://www.dofactory.com/Connect/Connect.aspx" TargetMode="External"/><Relationship Id="rId86" Type="http://schemas.openxmlformats.org/officeDocument/2006/relationships/hyperlink" Target="http://www.dofactory.com/Connect/Connect.aspx" TargetMode="External"/><Relationship Id="rId94" Type="http://schemas.openxmlformats.org/officeDocument/2006/relationships/fontTable" Target="fontTable.xml"/><Relationship Id="rId4" Type="http://schemas.openxmlformats.org/officeDocument/2006/relationships/hyperlink" Target="http://www.dofactory.com/Connect/Connect.aspx" TargetMode="External"/><Relationship Id="rId9" Type="http://schemas.openxmlformats.org/officeDocument/2006/relationships/hyperlink" Target="http://www.dofactory.com/Connect/Connect.asp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36</Pages>
  <Words>4881</Words>
  <Characters>27828</Characters>
  <Application>Microsoft Office Word</Application>
  <DocSecurity>0</DocSecurity>
  <Lines>231</Lines>
  <Paragraphs>65</Paragraphs>
  <ScaleCrop>false</ScaleCrop>
  <Company>KAIST AIM Lab</Company>
  <LinksUpToDate>false</LinksUpToDate>
  <CharactersWithSpaces>32644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Sang-Wook Lee</dc:creator>
  <cp:keywords/>
  <dc:description/>
  <cp:lastModifiedBy>Sang-Wook Lee</cp:lastModifiedBy>
  <cp:revision>1</cp:revision>
  <dcterms:created xsi:type="dcterms:W3CDTF">2009-07-05T08:23:00Z</dcterms:created>
  <dcterms:modified xsi:type="dcterms:W3CDTF">2009-07-05T08:28:00Z</dcterms:modified>
</cp:coreProperties>
</file>